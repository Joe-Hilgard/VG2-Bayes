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0DA" w:rsidRDefault="00D000DA" w:rsidP="00D000DA">
      <w:pPr>
        <w:jc w:val="center"/>
        <w:rPr>
          <w:rFonts w:ascii="Times New Roman" w:hAnsi="Times New Roman" w:cs="Times New Roman"/>
          <w:sz w:val="24"/>
          <w:szCs w:val="24"/>
        </w:rPr>
      </w:pPr>
      <w:commentRangeStart w:id="0"/>
      <w:r>
        <w:rPr>
          <w:rFonts w:ascii="Times New Roman" w:hAnsi="Times New Roman" w:cs="Times New Roman"/>
          <w:sz w:val="24"/>
          <w:szCs w:val="24"/>
        </w:rPr>
        <w:t>Evaluating Evidence from Non-Significant Results: A Bayesian Perspective on Violent Games Research</w:t>
      </w:r>
      <w:commentRangeEnd w:id="0"/>
      <w:r w:rsidR="007F3503">
        <w:rPr>
          <w:rStyle w:val="CommentReference"/>
        </w:rPr>
        <w:commentReference w:id="0"/>
      </w:r>
    </w:p>
    <w:p w:rsidR="00D000DA" w:rsidRDefault="00D000DA" w:rsidP="00D000DA">
      <w:pPr>
        <w:jc w:val="center"/>
        <w:rPr>
          <w:rFonts w:ascii="Times New Roman" w:hAnsi="Times New Roman" w:cs="Times New Roman"/>
          <w:sz w:val="24"/>
          <w:szCs w:val="24"/>
        </w:rPr>
      </w:pPr>
      <w:r>
        <w:rPr>
          <w:rFonts w:ascii="Times New Roman" w:hAnsi="Times New Roman" w:cs="Times New Roman"/>
          <w:sz w:val="24"/>
          <w:szCs w:val="24"/>
        </w:rPr>
        <w:t xml:space="preserve">Joseph </w:t>
      </w:r>
      <w:proofErr w:type="spellStart"/>
      <w:r>
        <w:rPr>
          <w:rFonts w:ascii="Times New Roman" w:hAnsi="Times New Roman" w:cs="Times New Roman"/>
          <w:sz w:val="24"/>
          <w:szCs w:val="24"/>
        </w:rPr>
        <w:t>Hilgard</w:t>
      </w:r>
      <w:proofErr w:type="spellEnd"/>
      <w:r>
        <w:rPr>
          <w:rFonts w:ascii="Times New Roman" w:hAnsi="Times New Roman" w:cs="Times New Roman"/>
          <w:sz w:val="24"/>
          <w:szCs w:val="24"/>
        </w:rPr>
        <w:t xml:space="preserve">, Jeff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Christopher R. </w:t>
      </w:r>
      <w:proofErr w:type="spellStart"/>
      <w:r>
        <w:rPr>
          <w:rFonts w:ascii="Times New Roman" w:hAnsi="Times New Roman" w:cs="Times New Roman"/>
          <w:sz w:val="24"/>
          <w:szCs w:val="24"/>
        </w:rPr>
        <w:t>Engelhardt</w:t>
      </w:r>
      <w:proofErr w:type="spellEnd"/>
      <w:r>
        <w:rPr>
          <w:rFonts w:ascii="Times New Roman" w:hAnsi="Times New Roman" w:cs="Times New Roman"/>
          <w:sz w:val="24"/>
          <w:szCs w:val="24"/>
        </w:rPr>
        <w:t xml:space="preserve">, Bruce D. </w:t>
      </w:r>
      <w:proofErr w:type="spellStart"/>
      <w:r>
        <w:rPr>
          <w:rFonts w:ascii="Times New Roman" w:hAnsi="Times New Roman" w:cs="Times New Roman"/>
          <w:sz w:val="24"/>
          <w:szCs w:val="24"/>
        </w:rPr>
        <w:t>Bartholow</w:t>
      </w:r>
      <w:proofErr w:type="spellEnd"/>
    </w:p>
    <w:p w:rsidR="00D000DA" w:rsidRDefault="00D000DA" w:rsidP="00D000DA">
      <w:pPr>
        <w:jc w:val="center"/>
        <w:rPr>
          <w:rFonts w:ascii="Times New Roman" w:hAnsi="Times New Roman" w:cs="Times New Roman"/>
          <w:sz w:val="24"/>
          <w:szCs w:val="24"/>
        </w:rPr>
      </w:pPr>
    </w:p>
    <w:p w:rsidR="00D000DA" w:rsidRDefault="00D000DA">
      <w:pPr>
        <w:rPr>
          <w:rFonts w:ascii="Times New Roman" w:hAnsi="Times New Roman" w:cs="Times New Roman"/>
          <w:sz w:val="24"/>
          <w:szCs w:val="24"/>
        </w:rPr>
      </w:pPr>
      <w:r>
        <w:rPr>
          <w:rFonts w:ascii="Times New Roman" w:hAnsi="Times New Roman" w:cs="Times New Roman"/>
          <w:sz w:val="24"/>
          <w:szCs w:val="24"/>
        </w:rPr>
        <w:br w:type="page"/>
      </w:r>
    </w:p>
    <w:p w:rsidR="00D000DA" w:rsidRDefault="00D000DA" w:rsidP="00D000DA">
      <w:pPr>
        <w:jc w:val="center"/>
        <w:rPr>
          <w:rFonts w:ascii="Times New Roman" w:hAnsi="Times New Roman" w:cs="Times New Roman"/>
          <w:sz w:val="24"/>
          <w:szCs w:val="24"/>
        </w:rPr>
      </w:pPr>
    </w:p>
    <w:p w:rsidR="00D000DA" w:rsidRDefault="00D000DA" w:rsidP="00D000DA">
      <w:pPr>
        <w:rPr>
          <w:rFonts w:ascii="Times New Roman" w:hAnsi="Times New Roman" w:cs="Times New Roman"/>
          <w:sz w:val="24"/>
          <w:szCs w:val="24"/>
        </w:rPr>
      </w:pPr>
    </w:p>
    <w:p w:rsidR="00167F27" w:rsidRPr="005779CC" w:rsidRDefault="00B81CCA" w:rsidP="00C47553">
      <w:pPr>
        <w:outlineLvl w:val="0"/>
        <w:rPr>
          <w:rFonts w:ascii="Times New Roman" w:hAnsi="Times New Roman" w:cs="Times New Roman"/>
          <w:sz w:val="24"/>
          <w:szCs w:val="24"/>
        </w:rPr>
      </w:pPr>
      <w:commentRangeStart w:id="1"/>
      <w:r w:rsidRPr="005779CC">
        <w:rPr>
          <w:rFonts w:ascii="Times New Roman" w:hAnsi="Times New Roman" w:cs="Times New Roman"/>
          <w:sz w:val="24"/>
          <w:szCs w:val="24"/>
        </w:rPr>
        <w:t>Abstract</w:t>
      </w:r>
      <w:commentRangeEnd w:id="1"/>
      <w:r w:rsidR="0061024A">
        <w:rPr>
          <w:rStyle w:val="CommentReference"/>
        </w:rPr>
        <w:commentReference w:id="1"/>
      </w:r>
    </w:p>
    <w:p w:rsidR="00B81CCA" w:rsidRPr="005779CC" w:rsidRDefault="00B81CCA">
      <w:pPr>
        <w:rPr>
          <w:rFonts w:ascii="Times New Roman" w:hAnsi="Times New Roman" w:cs="Times New Roman"/>
          <w:sz w:val="24"/>
          <w:szCs w:val="24"/>
        </w:rPr>
      </w:pPr>
      <w:r w:rsidRPr="005779CC">
        <w:rPr>
          <w:rFonts w:ascii="Times New Roman" w:hAnsi="Times New Roman" w:cs="Times New Roman"/>
          <w:sz w:val="24"/>
          <w:szCs w:val="24"/>
        </w:rPr>
        <w:t xml:space="preserve">Researchers in the psychological sciences often find themselves testing for invariances.  This is a problem when the </w:t>
      </w:r>
      <w:r w:rsidR="00D000DA">
        <w:rPr>
          <w:rFonts w:ascii="Times New Roman" w:hAnsi="Times New Roman" w:cs="Times New Roman"/>
          <w:sz w:val="24"/>
          <w:szCs w:val="24"/>
        </w:rPr>
        <w:t>most commonly-used form</w:t>
      </w:r>
      <w:r w:rsidRPr="005779CC">
        <w:rPr>
          <w:rFonts w:ascii="Times New Roman" w:hAnsi="Times New Roman" w:cs="Times New Roman"/>
          <w:sz w:val="24"/>
          <w:szCs w:val="24"/>
        </w:rPr>
        <w:t xml:space="preserve"> of statistical inference</w:t>
      </w:r>
      <w:r w:rsidR="00D000DA">
        <w:rPr>
          <w:rFonts w:ascii="Times New Roman" w:hAnsi="Times New Roman" w:cs="Times New Roman"/>
          <w:sz w:val="24"/>
          <w:szCs w:val="24"/>
        </w:rPr>
        <w:t>, null-hypothesis significance testing (NHST),</w:t>
      </w:r>
      <w:r w:rsidRPr="005779CC">
        <w:rPr>
          <w:rFonts w:ascii="Times New Roman" w:hAnsi="Times New Roman" w:cs="Times New Roman"/>
          <w:sz w:val="24"/>
          <w:szCs w:val="24"/>
        </w:rPr>
        <w:t xml:space="preserve"> can only find evidence for variances, not invariances. Specific examples of this problem are apparent in pilot tests, in which researchers hope to demonstrate that two sets of stimuli do not differ on pot</w:t>
      </w:r>
      <w:bookmarkStart w:id="2" w:name="_GoBack"/>
      <w:bookmarkEnd w:id="2"/>
      <w:r w:rsidRPr="005779CC">
        <w:rPr>
          <w:rFonts w:ascii="Times New Roman" w:hAnsi="Times New Roman" w:cs="Times New Roman"/>
          <w:sz w:val="24"/>
          <w:szCs w:val="24"/>
        </w:rPr>
        <w:t xml:space="preserve">ential confounds, </w:t>
      </w:r>
      <w:r w:rsidR="00CE4DB0" w:rsidRPr="005779CC">
        <w:rPr>
          <w:rFonts w:ascii="Times New Roman" w:hAnsi="Times New Roman" w:cs="Times New Roman"/>
          <w:sz w:val="24"/>
          <w:szCs w:val="24"/>
        </w:rPr>
        <w:t xml:space="preserve">and </w:t>
      </w:r>
      <w:proofErr w:type="spellStart"/>
      <w:r w:rsidR="00CE4DB0" w:rsidRPr="005779CC">
        <w:rPr>
          <w:rFonts w:ascii="Times New Roman" w:hAnsi="Times New Roman" w:cs="Times New Roman"/>
          <w:sz w:val="24"/>
          <w:szCs w:val="24"/>
        </w:rPr>
        <w:t>disconfirmatory</w:t>
      </w:r>
      <w:proofErr w:type="spellEnd"/>
      <w:r w:rsidR="00CE4DB0" w:rsidRPr="005779CC">
        <w:rPr>
          <w:rFonts w:ascii="Times New Roman" w:hAnsi="Times New Roman" w:cs="Times New Roman"/>
          <w:sz w:val="24"/>
          <w:szCs w:val="24"/>
        </w:rPr>
        <w:t xml:space="preserve"> replications, in which experimenters hope to demonstrate that a previous finding was the result of Type I error or a confound later controlled for. We review why NHST cannot describe the strength of evidence and explain </w:t>
      </w:r>
      <w:r w:rsidR="00585575" w:rsidRPr="005779CC">
        <w:rPr>
          <w:rFonts w:ascii="Times New Roman" w:hAnsi="Times New Roman" w:cs="Times New Roman"/>
          <w:sz w:val="24"/>
          <w:szCs w:val="24"/>
        </w:rPr>
        <w:t>accessible and practical</w:t>
      </w:r>
      <w:r w:rsidR="00CE4DB0" w:rsidRPr="005779CC">
        <w:rPr>
          <w:rFonts w:ascii="Times New Roman" w:hAnsi="Times New Roman" w:cs="Times New Roman"/>
          <w:sz w:val="24"/>
          <w:szCs w:val="24"/>
        </w:rPr>
        <w:t xml:space="preserve"> Bayesian alternatives. Research concerning the effects of violent games on aggressive behavior is used as an example throughout.</w:t>
      </w:r>
    </w:p>
    <w:p w:rsidR="00CE4DB0" w:rsidRPr="005779CC" w:rsidRDefault="00CE4DB0">
      <w:pPr>
        <w:rPr>
          <w:rFonts w:ascii="Times New Roman" w:hAnsi="Times New Roman" w:cs="Times New Roman"/>
          <w:sz w:val="24"/>
          <w:szCs w:val="24"/>
        </w:rPr>
      </w:pPr>
      <w:r w:rsidRPr="005779CC">
        <w:rPr>
          <w:rFonts w:ascii="Times New Roman" w:hAnsi="Times New Roman" w:cs="Times New Roman"/>
          <w:sz w:val="24"/>
          <w:szCs w:val="24"/>
        </w:rPr>
        <w:br w:type="page"/>
      </w:r>
    </w:p>
    <w:p w:rsidR="004F2996" w:rsidRDefault="00CE4DB0">
      <w:pPr>
        <w:rPr>
          <w:rFonts w:ascii="Times New Roman" w:hAnsi="Times New Roman" w:cs="Times New Roman"/>
          <w:sz w:val="24"/>
          <w:szCs w:val="24"/>
        </w:rPr>
      </w:pPr>
      <w:r w:rsidRPr="005779CC">
        <w:rPr>
          <w:rFonts w:ascii="Times New Roman" w:hAnsi="Times New Roman" w:cs="Times New Roman"/>
          <w:sz w:val="24"/>
          <w:szCs w:val="24"/>
        </w:rPr>
        <w:lastRenderedPageBreak/>
        <w:tab/>
      </w:r>
    </w:p>
    <w:p w:rsidR="006F455F" w:rsidRDefault="005E7C6D" w:rsidP="004F2996">
      <w:pPr>
        <w:ind w:firstLine="720"/>
        <w:rPr>
          <w:rFonts w:ascii="Times New Roman" w:hAnsi="Times New Roman" w:cs="Times New Roman"/>
          <w:sz w:val="24"/>
          <w:szCs w:val="24"/>
        </w:rPr>
      </w:pPr>
      <w:r>
        <w:rPr>
          <w:rFonts w:ascii="Times New Roman" w:hAnsi="Times New Roman" w:cs="Times New Roman"/>
          <w:sz w:val="24"/>
          <w:szCs w:val="24"/>
        </w:rPr>
        <w:t xml:space="preserve">Psychology is teeming with effects. Researchers like effects because they allow us to infer the structure of relationships between stimulus and response, cognition and behavior, personality and affect through manipulation: researchers push on one part of the system, examine another part, and, if pushing on part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influences part B, an association is inferred between parts A and B. In this way, we observe that mere exposure creates positive attitudes (</w:t>
      </w:r>
      <w:proofErr w:type="spellStart"/>
      <w:r>
        <w:rPr>
          <w:rFonts w:ascii="Times New Roman" w:hAnsi="Times New Roman" w:cs="Times New Roman"/>
          <w:sz w:val="24"/>
          <w:szCs w:val="24"/>
        </w:rPr>
        <w:t>Zajonc</w:t>
      </w:r>
      <w:proofErr w:type="spellEnd"/>
      <w:r>
        <w:rPr>
          <w:rFonts w:ascii="Times New Roman" w:hAnsi="Times New Roman" w:cs="Times New Roman"/>
          <w:sz w:val="24"/>
          <w:szCs w:val="24"/>
        </w:rPr>
        <w:t xml:space="preserve"> citation needed), that the endpoints of a scale influence the mean of the scale (anchoring citat</w:t>
      </w:r>
      <w:r w:rsidR="007D11EE">
        <w:rPr>
          <w:rFonts w:ascii="Times New Roman" w:hAnsi="Times New Roman" w:cs="Times New Roman"/>
          <w:sz w:val="24"/>
          <w:szCs w:val="24"/>
        </w:rPr>
        <w:t xml:space="preserve">ion needed), and that media influences behavior (citation needed). </w:t>
      </w:r>
    </w:p>
    <w:p w:rsidR="006F455F" w:rsidRDefault="007D11EE" w:rsidP="004F2996">
      <w:pPr>
        <w:ind w:firstLine="720"/>
        <w:rPr>
          <w:rFonts w:ascii="Times New Roman" w:hAnsi="Times New Roman" w:cs="Times New Roman"/>
          <w:sz w:val="24"/>
          <w:szCs w:val="24"/>
        </w:rPr>
      </w:pPr>
      <w:r>
        <w:rPr>
          <w:rFonts w:ascii="Times New Roman" w:hAnsi="Times New Roman" w:cs="Times New Roman"/>
          <w:sz w:val="24"/>
          <w:szCs w:val="24"/>
        </w:rPr>
        <w:t xml:space="preserve">However, among all this study of things that change, there is also a need to understand that which does not change. Surely invariance is as important as variance, if not for the sake of </w:t>
      </w:r>
      <w:proofErr w:type="spellStart"/>
      <w:r>
        <w:rPr>
          <w:rFonts w:ascii="Times New Roman" w:hAnsi="Times New Roman" w:cs="Times New Roman"/>
          <w:sz w:val="24"/>
          <w:szCs w:val="24"/>
        </w:rPr>
        <w:t>discriminant</w:t>
      </w:r>
      <w:proofErr w:type="spellEnd"/>
      <w:r>
        <w:rPr>
          <w:rFonts w:ascii="Times New Roman" w:hAnsi="Times New Roman" w:cs="Times New Roman"/>
          <w:sz w:val="24"/>
          <w:szCs w:val="24"/>
        </w:rPr>
        <w:t xml:space="preserve"> validity alone.</w:t>
      </w:r>
      <w:r w:rsidR="006F455F">
        <w:rPr>
          <w:rFonts w:ascii="Times New Roman" w:hAnsi="Times New Roman" w:cs="Times New Roman"/>
          <w:sz w:val="24"/>
          <w:szCs w:val="24"/>
        </w:rPr>
        <w:t xml:space="preserve"> </w:t>
      </w:r>
      <w:r>
        <w:rPr>
          <w:rFonts w:ascii="Times New Roman" w:hAnsi="Times New Roman" w:cs="Times New Roman"/>
          <w:sz w:val="24"/>
          <w:szCs w:val="24"/>
        </w:rPr>
        <w:t>However, many researchers find themselves lacking for want of the appropriate statistical tools</w:t>
      </w:r>
      <w:r w:rsidR="006F455F">
        <w:rPr>
          <w:rFonts w:ascii="Times New Roman" w:hAnsi="Times New Roman" w:cs="Times New Roman"/>
          <w:sz w:val="24"/>
          <w:szCs w:val="24"/>
        </w:rPr>
        <w:t xml:space="preserve"> to demonstrate evidence of invariance</w:t>
      </w:r>
      <w:r>
        <w:rPr>
          <w:rFonts w:ascii="Times New Roman" w:hAnsi="Times New Roman" w:cs="Times New Roman"/>
          <w:sz w:val="24"/>
          <w:szCs w:val="24"/>
        </w:rPr>
        <w:t xml:space="preserve">. </w:t>
      </w:r>
    </w:p>
    <w:p w:rsidR="00CE4DB0" w:rsidRPr="005779CC" w:rsidRDefault="007D11EE" w:rsidP="004F2996">
      <w:pPr>
        <w:ind w:firstLine="720"/>
        <w:rPr>
          <w:rFonts w:ascii="Times New Roman" w:hAnsi="Times New Roman" w:cs="Times New Roman"/>
          <w:sz w:val="24"/>
          <w:szCs w:val="24"/>
        </w:rPr>
      </w:pPr>
      <w:r>
        <w:rPr>
          <w:rFonts w:ascii="Times New Roman" w:hAnsi="Times New Roman" w:cs="Times New Roman"/>
          <w:sz w:val="24"/>
          <w:szCs w:val="24"/>
        </w:rPr>
        <w:t>At present, t</w:t>
      </w:r>
      <w:r w:rsidR="00CE4DB0" w:rsidRPr="005779CC">
        <w:rPr>
          <w:rFonts w:ascii="Times New Roman" w:hAnsi="Times New Roman" w:cs="Times New Roman"/>
          <w:sz w:val="24"/>
          <w:szCs w:val="24"/>
        </w:rPr>
        <w:t>he primary form of statistical inference in the social sciences is null-hypothesis significance testing</w:t>
      </w:r>
      <w:r w:rsidR="004F2996">
        <w:rPr>
          <w:rFonts w:ascii="Times New Roman" w:hAnsi="Times New Roman" w:cs="Times New Roman"/>
          <w:sz w:val="24"/>
          <w:szCs w:val="24"/>
        </w:rPr>
        <w:t xml:space="preserve"> [NHST]</w:t>
      </w:r>
      <w:r w:rsidR="00CE4DB0" w:rsidRPr="005779CC">
        <w:rPr>
          <w:rFonts w:ascii="Times New Roman" w:hAnsi="Times New Roman" w:cs="Times New Roman"/>
          <w:sz w:val="24"/>
          <w:szCs w:val="24"/>
        </w:rPr>
        <w:t>.  Researchers collect data, compute a test statistic, and compare the value of that test statistic against the hypothetical distribution of all possible test statistics one might expect to see if the null hypothesis were true. When the data are sufficiently unusual given the null hypothesis, the null hypothesis is then rejected in favor of a nonspecific alternative hypothesis. In most applications, this null hypothesis is a nil hypothesis of no effect</w:t>
      </w:r>
      <w:r w:rsidR="00AE0DB3" w:rsidRPr="005779CC">
        <w:rPr>
          <w:rFonts w:ascii="Times New Roman" w:hAnsi="Times New Roman" w:cs="Times New Roman"/>
          <w:sz w:val="24"/>
          <w:szCs w:val="24"/>
        </w:rPr>
        <w:t>: the predictor variable is not associated with the dependent variable.</w:t>
      </w:r>
      <w:r w:rsidR="006F455F">
        <w:rPr>
          <w:rFonts w:ascii="Times New Roman" w:hAnsi="Times New Roman" w:cs="Times New Roman"/>
          <w:sz w:val="24"/>
          <w:szCs w:val="24"/>
        </w:rPr>
        <w:t xml:space="preserve"> Rejection of this null hypothesis is taken as evidence for an effect of the predictor on the outcome.</w:t>
      </w:r>
    </w:p>
    <w:p w:rsidR="00AE0DB3" w:rsidRPr="006F455F" w:rsidRDefault="00AE0DB3">
      <w:pPr>
        <w:rPr>
          <w:rFonts w:ascii="Times New Roman" w:hAnsi="Times New Roman" w:cs="Times New Roman"/>
          <w:sz w:val="24"/>
          <w:szCs w:val="24"/>
        </w:rPr>
      </w:pPr>
      <w:r w:rsidRPr="005779CC">
        <w:rPr>
          <w:rFonts w:ascii="Times New Roman" w:hAnsi="Times New Roman" w:cs="Times New Roman"/>
          <w:sz w:val="24"/>
          <w:szCs w:val="24"/>
        </w:rPr>
        <w:tab/>
        <w:t xml:space="preserve">In the case that the data are not unusual given the null, the null hypothesis is retained; however, this is not the same as the null being concluded or accepted. The truth of the null hypothesis cannot be determined from p &gt; .05; such a result could reflect the truth of the null, or it could just as easily reflect the </w:t>
      </w:r>
      <w:commentRangeStart w:id="3"/>
      <w:r w:rsidRPr="005779CC">
        <w:rPr>
          <w:rFonts w:ascii="Times New Roman" w:hAnsi="Times New Roman" w:cs="Times New Roman"/>
          <w:sz w:val="24"/>
          <w:szCs w:val="24"/>
        </w:rPr>
        <w:t>data’s inability to discriminate between the null and alternative hypotheses</w:t>
      </w:r>
      <w:commentRangeEnd w:id="3"/>
      <w:r w:rsidR="00436246">
        <w:rPr>
          <w:rStyle w:val="CommentReference"/>
        </w:rPr>
        <w:commentReference w:id="3"/>
      </w:r>
      <w:r w:rsidRPr="005779CC">
        <w:rPr>
          <w:rFonts w:ascii="Times New Roman" w:hAnsi="Times New Roman" w:cs="Times New Roman"/>
          <w:sz w:val="24"/>
          <w:szCs w:val="24"/>
        </w:rPr>
        <w:t xml:space="preserve"> (e.g. poor statistical power).</w:t>
      </w:r>
      <w:r w:rsidR="004F2996">
        <w:rPr>
          <w:rFonts w:ascii="Times New Roman" w:hAnsi="Times New Roman" w:cs="Times New Roman"/>
          <w:sz w:val="24"/>
          <w:szCs w:val="24"/>
        </w:rPr>
        <w:t xml:space="preserve"> This is because</w:t>
      </w:r>
      <w:r w:rsidR="006F455F">
        <w:rPr>
          <w:rFonts w:ascii="Times New Roman" w:hAnsi="Times New Roman" w:cs="Times New Roman"/>
          <w:sz w:val="24"/>
          <w:szCs w:val="24"/>
        </w:rPr>
        <w:t xml:space="preserve"> significance testing is not consistent (</w:t>
      </w:r>
      <w:proofErr w:type="spellStart"/>
      <w:r w:rsidR="006F455F">
        <w:rPr>
          <w:rFonts w:ascii="Times New Roman" w:hAnsi="Times New Roman" w:cs="Times New Roman"/>
          <w:sz w:val="24"/>
          <w:szCs w:val="24"/>
        </w:rPr>
        <w:t>Rouder</w:t>
      </w:r>
      <w:proofErr w:type="spellEnd"/>
      <w:r w:rsidR="006F455F">
        <w:rPr>
          <w:rFonts w:ascii="Times New Roman" w:hAnsi="Times New Roman" w:cs="Times New Roman"/>
          <w:sz w:val="24"/>
          <w:szCs w:val="24"/>
        </w:rPr>
        <w:t xml:space="preserve"> citation needed).</w:t>
      </w:r>
      <w:r w:rsidR="004F2996">
        <w:rPr>
          <w:rFonts w:ascii="Times New Roman" w:hAnsi="Times New Roman" w:cs="Times New Roman"/>
          <w:sz w:val="24"/>
          <w:szCs w:val="24"/>
        </w:rPr>
        <w:t xml:space="preserve"> Whereas a true effect measured with increasing </w:t>
      </w:r>
      <w:r w:rsidR="006F455F">
        <w:rPr>
          <w:rFonts w:ascii="Times New Roman" w:hAnsi="Times New Roman" w:cs="Times New Roman"/>
          <w:sz w:val="24"/>
          <w:szCs w:val="24"/>
        </w:rPr>
        <w:t>sample size</w:t>
      </w:r>
      <w:r w:rsidR="004F2996">
        <w:rPr>
          <w:rFonts w:ascii="Times New Roman" w:hAnsi="Times New Roman" w:cs="Times New Roman"/>
          <w:sz w:val="24"/>
          <w:szCs w:val="24"/>
        </w:rPr>
        <w:t xml:space="preserve"> leads</w:t>
      </w:r>
      <w:r w:rsidR="006F455F">
        <w:rPr>
          <w:rFonts w:ascii="Times New Roman" w:hAnsi="Times New Roman" w:cs="Times New Roman"/>
          <w:sz w:val="24"/>
          <w:szCs w:val="24"/>
        </w:rPr>
        <w:t>, in the limit,</w:t>
      </w:r>
      <w:r w:rsidR="004F2996">
        <w:rPr>
          <w:rFonts w:ascii="Times New Roman" w:hAnsi="Times New Roman" w:cs="Times New Roman"/>
          <w:sz w:val="24"/>
          <w:szCs w:val="24"/>
        </w:rPr>
        <w:t xml:space="preserve"> </w:t>
      </w:r>
      <w:proofErr w:type="spellStart"/>
      <w:r w:rsidR="004F2996">
        <w:rPr>
          <w:rFonts w:ascii="Times New Roman" w:hAnsi="Times New Roman" w:cs="Times New Roman"/>
          <w:sz w:val="24"/>
          <w:szCs w:val="24"/>
        </w:rPr>
        <w:t>to</w:t>
      </w:r>
      <w:proofErr w:type="spellEnd"/>
      <w:r w:rsidR="004F2996">
        <w:rPr>
          <w:rFonts w:ascii="Times New Roman" w:hAnsi="Times New Roman" w:cs="Times New Roman"/>
          <w:sz w:val="24"/>
          <w:szCs w:val="24"/>
        </w:rPr>
        <w:t xml:space="preserve"> p-values that tend towards zero, a null effect measured with increasing </w:t>
      </w:r>
      <w:r w:rsidR="006F455F">
        <w:rPr>
          <w:rFonts w:ascii="Times New Roman" w:hAnsi="Times New Roman" w:cs="Times New Roman"/>
          <w:sz w:val="24"/>
          <w:szCs w:val="24"/>
        </w:rPr>
        <w:t>sample size</w:t>
      </w:r>
      <w:r w:rsidR="004F2996">
        <w:rPr>
          <w:rFonts w:ascii="Times New Roman" w:hAnsi="Times New Roman" w:cs="Times New Roman"/>
          <w:sz w:val="24"/>
          <w:szCs w:val="24"/>
        </w:rPr>
        <w:t xml:space="preserve"> does not give p-values tending towards 1.</w:t>
      </w:r>
      <w:r w:rsidR="006F455F">
        <w:rPr>
          <w:rFonts w:ascii="Times New Roman" w:hAnsi="Times New Roman" w:cs="Times New Roman"/>
          <w:sz w:val="24"/>
          <w:szCs w:val="24"/>
        </w:rPr>
        <w:t xml:space="preserve"> Instead, when the null hypothesis is true, </w:t>
      </w:r>
      <w:r w:rsidR="006F455F">
        <w:rPr>
          <w:rFonts w:ascii="Times New Roman" w:hAnsi="Times New Roman" w:cs="Times New Roman"/>
          <w:i/>
          <w:sz w:val="24"/>
          <w:szCs w:val="24"/>
        </w:rPr>
        <w:t>p</w:t>
      </w:r>
      <w:r w:rsidR="006F455F">
        <w:rPr>
          <w:rFonts w:ascii="Times New Roman" w:hAnsi="Times New Roman" w:cs="Times New Roman"/>
          <w:sz w:val="24"/>
          <w:szCs w:val="24"/>
        </w:rPr>
        <w:t xml:space="preserve">-value is uniformly distributed between 0 and 1. There is no particular </w:t>
      </w:r>
      <w:r w:rsidR="006F455F">
        <w:rPr>
          <w:rFonts w:ascii="Times New Roman" w:hAnsi="Times New Roman" w:cs="Times New Roman"/>
          <w:i/>
          <w:sz w:val="24"/>
          <w:szCs w:val="24"/>
        </w:rPr>
        <w:t>p</w:t>
      </w:r>
      <w:r w:rsidR="006F455F">
        <w:rPr>
          <w:rFonts w:ascii="Times New Roman" w:hAnsi="Times New Roman" w:cs="Times New Roman"/>
          <w:sz w:val="24"/>
          <w:szCs w:val="24"/>
        </w:rPr>
        <w:t>-value that indicates the truth of the null.</w:t>
      </w:r>
    </w:p>
    <w:p w:rsidR="00744173" w:rsidRDefault="00CE13F5" w:rsidP="00CE13F5">
      <w:pPr>
        <w:rPr>
          <w:rFonts w:ascii="Times New Roman" w:hAnsi="Times New Roman" w:cs="Times New Roman"/>
          <w:sz w:val="24"/>
          <w:szCs w:val="24"/>
        </w:rPr>
      </w:pPr>
      <w:r w:rsidRPr="005779CC">
        <w:rPr>
          <w:rFonts w:ascii="Times New Roman" w:hAnsi="Times New Roman" w:cs="Times New Roman"/>
          <w:sz w:val="24"/>
          <w:szCs w:val="24"/>
        </w:rPr>
        <w:tab/>
      </w:r>
      <w:r w:rsidR="006F455F">
        <w:rPr>
          <w:rFonts w:ascii="Times New Roman" w:hAnsi="Times New Roman" w:cs="Times New Roman"/>
          <w:sz w:val="24"/>
          <w:szCs w:val="24"/>
        </w:rPr>
        <w:t>Nonetheless</w:t>
      </w:r>
      <w:r w:rsidRPr="005779CC">
        <w:rPr>
          <w:rFonts w:ascii="Times New Roman" w:hAnsi="Times New Roman" w:cs="Times New Roman"/>
          <w:sz w:val="24"/>
          <w:szCs w:val="24"/>
        </w:rPr>
        <w:t xml:space="preserve">, one often sees </w:t>
      </w:r>
      <w:r w:rsidRPr="00D767BD">
        <w:rPr>
          <w:rFonts w:ascii="Times New Roman" w:hAnsi="Times New Roman" w:cs="Times New Roman"/>
          <w:i/>
          <w:sz w:val="24"/>
          <w:szCs w:val="24"/>
        </w:rPr>
        <w:t>p</w:t>
      </w:r>
      <w:r w:rsidRPr="005779CC">
        <w:rPr>
          <w:rFonts w:ascii="Times New Roman" w:hAnsi="Times New Roman" w:cs="Times New Roman"/>
          <w:sz w:val="24"/>
          <w:szCs w:val="24"/>
        </w:rPr>
        <w:t xml:space="preserve"> &gt; .05 used as an argument to conclude in favor of a null hypothesis of no difference. One common </w:t>
      </w:r>
      <w:commentRangeStart w:id="4"/>
      <w:r w:rsidRPr="005779CC">
        <w:rPr>
          <w:rFonts w:ascii="Times New Roman" w:hAnsi="Times New Roman" w:cs="Times New Roman"/>
          <w:sz w:val="24"/>
          <w:szCs w:val="24"/>
        </w:rPr>
        <w:t xml:space="preserve">example is pilot testing </w:t>
      </w:r>
      <w:commentRangeEnd w:id="4"/>
      <w:r>
        <w:rPr>
          <w:rStyle w:val="CommentReference"/>
        </w:rPr>
        <w:commentReference w:id="4"/>
      </w:r>
      <w:r w:rsidRPr="005779CC">
        <w:rPr>
          <w:rFonts w:ascii="Times New Roman" w:hAnsi="Times New Roman" w:cs="Times New Roman"/>
          <w:sz w:val="24"/>
          <w:szCs w:val="24"/>
        </w:rPr>
        <w:t xml:space="preserve">of stimuli; the experimenter gathers ratings of stimuli from a </w:t>
      </w:r>
      <w:r w:rsidR="005E7C6D">
        <w:rPr>
          <w:rFonts w:ascii="Times New Roman" w:hAnsi="Times New Roman" w:cs="Times New Roman"/>
          <w:sz w:val="24"/>
          <w:szCs w:val="24"/>
        </w:rPr>
        <w:t>(</w:t>
      </w:r>
      <w:r>
        <w:rPr>
          <w:rFonts w:ascii="Times New Roman" w:hAnsi="Times New Roman" w:cs="Times New Roman"/>
          <w:sz w:val="24"/>
          <w:szCs w:val="24"/>
        </w:rPr>
        <w:t>usually small</w:t>
      </w:r>
      <w:r w:rsidR="005E7C6D">
        <w:rPr>
          <w:rFonts w:ascii="Times New Roman" w:hAnsi="Times New Roman" w:cs="Times New Roman"/>
          <w:sz w:val="24"/>
          <w:szCs w:val="24"/>
        </w:rPr>
        <w:t>)</w:t>
      </w:r>
      <w:r>
        <w:rPr>
          <w:rFonts w:ascii="Times New Roman" w:hAnsi="Times New Roman" w:cs="Times New Roman"/>
          <w:sz w:val="24"/>
          <w:szCs w:val="24"/>
        </w:rPr>
        <w:t xml:space="preserve"> </w:t>
      </w:r>
      <w:r w:rsidRPr="005779CC">
        <w:rPr>
          <w:rFonts w:ascii="Times New Roman" w:hAnsi="Times New Roman" w:cs="Times New Roman"/>
          <w:sz w:val="24"/>
          <w:szCs w:val="24"/>
        </w:rPr>
        <w:t xml:space="preserve">sample of subjects, hoping to demonstrate </w:t>
      </w:r>
      <w:commentRangeStart w:id="5"/>
      <w:r>
        <w:rPr>
          <w:rFonts w:ascii="Times New Roman" w:hAnsi="Times New Roman" w:cs="Times New Roman"/>
          <w:sz w:val="24"/>
          <w:szCs w:val="24"/>
        </w:rPr>
        <w:t xml:space="preserve">evidence in favor of the </w:t>
      </w:r>
      <w:r w:rsidR="00C92B8C">
        <w:rPr>
          <w:rFonts w:ascii="Times New Roman" w:hAnsi="Times New Roman" w:cs="Times New Roman"/>
          <w:sz w:val="24"/>
          <w:szCs w:val="24"/>
        </w:rPr>
        <w:t xml:space="preserve">null </w:t>
      </w:r>
      <w:r>
        <w:rPr>
          <w:rFonts w:ascii="Times New Roman" w:hAnsi="Times New Roman" w:cs="Times New Roman"/>
          <w:sz w:val="24"/>
          <w:szCs w:val="24"/>
        </w:rPr>
        <w:t xml:space="preserve">hypothesis </w:t>
      </w:r>
      <w:commentRangeEnd w:id="5"/>
      <w:r>
        <w:rPr>
          <w:rStyle w:val="CommentReference"/>
        </w:rPr>
        <w:commentReference w:id="5"/>
      </w:r>
      <w:r w:rsidRPr="005779CC">
        <w:rPr>
          <w:rFonts w:ascii="Times New Roman" w:hAnsi="Times New Roman" w:cs="Times New Roman"/>
          <w:sz w:val="24"/>
          <w:szCs w:val="24"/>
        </w:rPr>
        <w:t xml:space="preserve">that the two stimuli do not differ on any confounding dimensions. Another example is null experimental findings, or </w:t>
      </w:r>
      <w:r w:rsidR="005E7C6D">
        <w:rPr>
          <w:rFonts w:ascii="Times New Roman" w:hAnsi="Times New Roman" w:cs="Times New Roman"/>
          <w:sz w:val="24"/>
          <w:szCs w:val="24"/>
        </w:rPr>
        <w:t>sometimes</w:t>
      </w:r>
      <w:r w:rsidRPr="005779CC">
        <w:rPr>
          <w:rFonts w:ascii="Times New Roman" w:hAnsi="Times New Roman" w:cs="Times New Roman"/>
          <w:sz w:val="24"/>
          <w:szCs w:val="24"/>
        </w:rPr>
        <w:t xml:space="preserve"> “hostile replication”</w:t>
      </w:r>
      <w:r w:rsidR="005E7C6D">
        <w:rPr>
          <w:rFonts w:ascii="Times New Roman" w:hAnsi="Times New Roman" w:cs="Times New Roman"/>
          <w:sz w:val="24"/>
          <w:szCs w:val="24"/>
        </w:rPr>
        <w:t xml:space="preserve"> or “destructive testing”</w:t>
      </w:r>
      <w:r w:rsidRPr="005779CC">
        <w:rPr>
          <w:rFonts w:ascii="Times New Roman" w:hAnsi="Times New Roman" w:cs="Times New Roman"/>
          <w:sz w:val="24"/>
          <w:szCs w:val="24"/>
        </w:rPr>
        <w:t xml:space="preserve">; researchers replicate an experiment and find no significant </w:t>
      </w:r>
      <w:r w:rsidR="005E7C6D">
        <w:rPr>
          <w:rFonts w:ascii="Times New Roman" w:hAnsi="Times New Roman" w:cs="Times New Roman"/>
          <w:sz w:val="24"/>
          <w:szCs w:val="24"/>
        </w:rPr>
        <w:t>effect</w:t>
      </w:r>
      <w:r w:rsidRPr="005779CC">
        <w:rPr>
          <w:rFonts w:ascii="Times New Roman" w:hAnsi="Times New Roman" w:cs="Times New Roman"/>
          <w:sz w:val="24"/>
          <w:szCs w:val="24"/>
        </w:rPr>
        <w:t xml:space="preserve">, or researchers hope to demonstrate that an experimental phenomenon dissipates when certain confounds are controlled for. </w:t>
      </w:r>
    </w:p>
    <w:p w:rsidR="00D767BD" w:rsidRDefault="00744173" w:rsidP="00744173">
      <w:pPr>
        <w:ind w:firstLine="720"/>
        <w:rPr>
          <w:rFonts w:ascii="Times New Roman" w:hAnsi="Times New Roman" w:cs="Times New Roman"/>
          <w:sz w:val="24"/>
          <w:szCs w:val="24"/>
        </w:rPr>
      </w:pPr>
      <w:r>
        <w:rPr>
          <w:rFonts w:ascii="Times New Roman" w:hAnsi="Times New Roman" w:cs="Times New Roman"/>
          <w:sz w:val="24"/>
          <w:szCs w:val="24"/>
        </w:rPr>
        <w:t>In the present manuscript, w</w:t>
      </w:r>
      <w:r w:rsidRPr="005779CC">
        <w:rPr>
          <w:rFonts w:ascii="Times New Roman" w:hAnsi="Times New Roman" w:cs="Times New Roman"/>
          <w:sz w:val="24"/>
          <w:szCs w:val="24"/>
        </w:rPr>
        <w:t xml:space="preserve">e </w:t>
      </w:r>
      <w:r>
        <w:rPr>
          <w:rFonts w:ascii="Times New Roman" w:hAnsi="Times New Roman" w:cs="Times New Roman"/>
          <w:sz w:val="24"/>
          <w:szCs w:val="24"/>
        </w:rPr>
        <w:t>examine the inferential challenges of matching stimuli and destructive testing</w:t>
      </w:r>
      <w:r w:rsidRPr="005779CC">
        <w:rPr>
          <w:rFonts w:ascii="Times New Roman" w:hAnsi="Times New Roman" w:cs="Times New Roman"/>
          <w:sz w:val="24"/>
          <w:szCs w:val="24"/>
        </w:rPr>
        <w:t xml:space="preserve"> through the example of the contentious and divided literature on the effects of violent video games.</w:t>
      </w:r>
      <w:r>
        <w:rPr>
          <w:rFonts w:ascii="Times New Roman" w:hAnsi="Times New Roman" w:cs="Times New Roman"/>
          <w:sz w:val="24"/>
          <w:szCs w:val="24"/>
        </w:rPr>
        <w:t xml:space="preserve"> In this field, researchers on both sides of the debate often advance arguments for the null hypothesis. For example, researchers finding evidence of changes in aggressive behavior argue that the stimuli are well-matched and that the effects are not due to confounds between stimuli. On the other hand, other researchers use new paradigms that may be better-controlled, find no significant change in aggressive behavior, and argue that the null is true.  </w:t>
      </w:r>
      <w:r w:rsidR="00CE13F5" w:rsidRPr="005779CC">
        <w:rPr>
          <w:rFonts w:ascii="Times New Roman" w:hAnsi="Times New Roman" w:cs="Times New Roman"/>
          <w:sz w:val="24"/>
          <w:szCs w:val="24"/>
        </w:rPr>
        <w:t xml:space="preserve">While both of these </w:t>
      </w:r>
      <w:r>
        <w:rPr>
          <w:rFonts w:ascii="Times New Roman" w:hAnsi="Times New Roman" w:cs="Times New Roman"/>
          <w:sz w:val="24"/>
          <w:szCs w:val="24"/>
        </w:rPr>
        <w:t>arguments</w:t>
      </w:r>
      <w:r w:rsidR="00CE13F5" w:rsidRPr="005779CC">
        <w:rPr>
          <w:rFonts w:ascii="Times New Roman" w:hAnsi="Times New Roman" w:cs="Times New Roman"/>
          <w:sz w:val="24"/>
          <w:szCs w:val="24"/>
        </w:rPr>
        <w:t xml:space="preserve"> represent meaningful and important scientific conclusions, neither can be supported through the use of a </w:t>
      </w:r>
      <w:r w:rsidR="00CE13F5" w:rsidRPr="00D767BD">
        <w:rPr>
          <w:rFonts w:ascii="Times New Roman" w:hAnsi="Times New Roman" w:cs="Times New Roman"/>
          <w:i/>
          <w:sz w:val="24"/>
          <w:szCs w:val="24"/>
        </w:rPr>
        <w:t>p</w:t>
      </w:r>
      <w:r w:rsidR="00CE13F5" w:rsidRPr="005779CC">
        <w:rPr>
          <w:rFonts w:ascii="Times New Roman" w:hAnsi="Times New Roman" w:cs="Times New Roman"/>
          <w:sz w:val="24"/>
          <w:szCs w:val="24"/>
        </w:rPr>
        <w:t xml:space="preserve">-value. </w:t>
      </w:r>
    </w:p>
    <w:p w:rsidR="004F2996" w:rsidRDefault="004F2996" w:rsidP="00C47553">
      <w:pPr>
        <w:outlineLvl w:val="0"/>
        <w:rPr>
          <w:rFonts w:ascii="Times New Roman" w:hAnsi="Times New Roman" w:cs="Times New Roman"/>
          <w:b/>
          <w:sz w:val="24"/>
          <w:szCs w:val="24"/>
        </w:rPr>
      </w:pPr>
      <w:proofErr w:type="gramStart"/>
      <w:r>
        <w:rPr>
          <w:rFonts w:ascii="Times New Roman" w:hAnsi="Times New Roman" w:cs="Times New Roman"/>
          <w:b/>
          <w:sz w:val="24"/>
          <w:szCs w:val="24"/>
        </w:rPr>
        <w:t>Imperfect alternatives to nil-hypothesis NHST.</w:t>
      </w:r>
      <w:proofErr w:type="gramEnd"/>
    </w:p>
    <w:p w:rsidR="00CE13F5" w:rsidRPr="00DB2581" w:rsidRDefault="004F2996" w:rsidP="00CE13F5">
      <w:pPr>
        <w:spacing w:before="240"/>
        <w:ind w:firstLine="720"/>
        <w:rPr>
          <w:rFonts w:ascii="Times New Roman" w:hAnsi="Times New Roman" w:cs="Times New Roman"/>
          <w:sz w:val="24"/>
          <w:szCs w:val="24"/>
        </w:rPr>
      </w:pPr>
      <w:r>
        <w:rPr>
          <w:rFonts w:ascii="Times New Roman" w:hAnsi="Times New Roman" w:cs="Times New Roman"/>
          <w:sz w:val="24"/>
          <w:szCs w:val="24"/>
        </w:rPr>
        <w:t xml:space="preserve">Two alternatives to nil-hypothesis NHST come to mind. </w:t>
      </w:r>
      <w:r w:rsidR="00CE13F5">
        <w:rPr>
          <w:rFonts w:ascii="Times New Roman" w:hAnsi="Times New Roman" w:cs="Times New Roman"/>
          <w:sz w:val="24"/>
          <w:szCs w:val="24"/>
        </w:rPr>
        <w:t>First, one could perform a null hypothesis test</w:t>
      </w:r>
      <w:r w:rsidR="00CE13F5" w:rsidRPr="005779CC">
        <w:rPr>
          <w:rFonts w:ascii="Times New Roman" w:hAnsi="Times New Roman" w:cs="Times New Roman"/>
          <w:sz w:val="24"/>
          <w:szCs w:val="24"/>
        </w:rPr>
        <w:t xml:space="preserve"> against </w:t>
      </w:r>
      <w:r w:rsidR="00CE13F5">
        <w:rPr>
          <w:rFonts w:ascii="Times New Roman" w:hAnsi="Times New Roman" w:cs="Times New Roman"/>
          <w:sz w:val="24"/>
          <w:szCs w:val="24"/>
        </w:rPr>
        <w:t xml:space="preserve">a </w:t>
      </w:r>
      <w:r w:rsidR="00CE13F5" w:rsidRPr="005779CC">
        <w:rPr>
          <w:rFonts w:ascii="Times New Roman" w:hAnsi="Times New Roman" w:cs="Times New Roman"/>
          <w:sz w:val="24"/>
          <w:szCs w:val="24"/>
        </w:rPr>
        <w:t>second</w:t>
      </w:r>
      <w:r w:rsidR="00CE13F5">
        <w:rPr>
          <w:rFonts w:ascii="Times New Roman" w:hAnsi="Times New Roman" w:cs="Times New Roman"/>
          <w:sz w:val="24"/>
          <w:szCs w:val="24"/>
        </w:rPr>
        <w:t>, non-nil</w:t>
      </w:r>
      <w:r w:rsidR="00CE13F5" w:rsidRPr="005779CC">
        <w:rPr>
          <w:rFonts w:ascii="Times New Roman" w:hAnsi="Times New Roman" w:cs="Times New Roman"/>
          <w:sz w:val="24"/>
          <w:szCs w:val="24"/>
        </w:rPr>
        <w:t xml:space="preserve"> null hypothesis</w:t>
      </w:r>
      <w:r w:rsidR="00CE13F5">
        <w:rPr>
          <w:rFonts w:ascii="Times New Roman" w:hAnsi="Times New Roman" w:cs="Times New Roman"/>
          <w:sz w:val="24"/>
          <w:szCs w:val="24"/>
        </w:rPr>
        <w:t>. For example, when failing to replicate an anticipated effect, one could test against the expected effect size δ with the null hypothesis H</w:t>
      </w:r>
      <w:r w:rsidR="00CE13F5">
        <w:rPr>
          <w:rFonts w:ascii="Times New Roman" w:hAnsi="Times New Roman" w:cs="Times New Roman"/>
          <w:sz w:val="24"/>
          <w:szCs w:val="24"/>
          <w:vertAlign w:val="subscript"/>
        </w:rPr>
        <w:t>02</w:t>
      </w:r>
      <w:r w:rsidR="00CE13F5">
        <w:rPr>
          <w:rFonts w:ascii="Times New Roman" w:hAnsi="Times New Roman" w:cs="Times New Roman"/>
          <w:sz w:val="24"/>
          <w:szCs w:val="24"/>
        </w:rPr>
        <w:t>: µ</w:t>
      </w:r>
      <w:r w:rsidR="00CE13F5">
        <w:rPr>
          <w:rFonts w:ascii="Times New Roman" w:hAnsi="Times New Roman" w:cs="Times New Roman"/>
          <w:sz w:val="24"/>
          <w:szCs w:val="24"/>
          <w:vertAlign w:val="subscript"/>
        </w:rPr>
        <w:t>1</w:t>
      </w:r>
      <w:r w:rsidR="00CE13F5">
        <w:rPr>
          <w:rFonts w:ascii="Times New Roman" w:hAnsi="Times New Roman" w:cs="Times New Roman"/>
          <w:sz w:val="24"/>
          <w:szCs w:val="24"/>
        </w:rPr>
        <w:t xml:space="preserve"> - µ</w:t>
      </w:r>
      <w:r w:rsidR="00CE13F5">
        <w:rPr>
          <w:rFonts w:ascii="Times New Roman" w:hAnsi="Times New Roman" w:cs="Times New Roman"/>
          <w:sz w:val="24"/>
          <w:szCs w:val="24"/>
          <w:vertAlign w:val="subscript"/>
        </w:rPr>
        <w:t>2</w:t>
      </w:r>
      <w:r w:rsidR="00CE13F5">
        <w:rPr>
          <w:rFonts w:ascii="Times New Roman" w:hAnsi="Times New Roman" w:cs="Times New Roman"/>
          <w:sz w:val="24"/>
          <w:szCs w:val="24"/>
        </w:rPr>
        <w:t xml:space="preserve"> = δ. If the study retains </w:t>
      </w:r>
      <w:r w:rsidR="00CE13F5" w:rsidRPr="009D0168">
        <w:rPr>
          <w:rFonts w:ascii="Times New Roman" w:hAnsi="Times New Roman" w:cs="Times New Roman"/>
          <w:sz w:val="24"/>
          <w:szCs w:val="24"/>
        </w:rPr>
        <w:t>H</w:t>
      </w:r>
      <w:r w:rsidR="00CE13F5" w:rsidRPr="009D0168">
        <w:rPr>
          <w:rFonts w:ascii="Times New Roman" w:hAnsi="Times New Roman" w:cs="Times New Roman"/>
          <w:sz w:val="24"/>
          <w:szCs w:val="24"/>
          <w:vertAlign w:val="subscript"/>
        </w:rPr>
        <w:t>0</w:t>
      </w:r>
      <w:r w:rsidR="00CE13F5">
        <w:rPr>
          <w:rFonts w:ascii="Times New Roman" w:hAnsi="Times New Roman" w:cs="Times New Roman"/>
          <w:sz w:val="24"/>
          <w:szCs w:val="24"/>
        </w:rPr>
        <w:t xml:space="preserve"> while rejecting H</w:t>
      </w:r>
      <w:r w:rsidR="00CE13F5">
        <w:rPr>
          <w:rFonts w:ascii="Times New Roman" w:hAnsi="Times New Roman" w:cs="Times New Roman"/>
          <w:sz w:val="24"/>
          <w:szCs w:val="24"/>
          <w:vertAlign w:val="subscript"/>
        </w:rPr>
        <w:t>02</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it could be argued that the study data are sufficiently unlikely given that the true effect size is δ (</w:t>
      </w:r>
      <w:commentRangeStart w:id="6"/>
      <w:r w:rsidR="00CE13F5">
        <w:rPr>
          <w:rFonts w:ascii="Times New Roman" w:hAnsi="Times New Roman" w:cs="Times New Roman"/>
          <w:sz w:val="24"/>
          <w:szCs w:val="24"/>
        </w:rPr>
        <w:t xml:space="preserve">e.g., </w:t>
      </w:r>
      <w:proofErr w:type="spellStart"/>
      <w:r w:rsidR="00CE13F5">
        <w:rPr>
          <w:rFonts w:ascii="Times New Roman" w:hAnsi="Times New Roman" w:cs="Times New Roman"/>
          <w:sz w:val="24"/>
          <w:szCs w:val="24"/>
        </w:rPr>
        <w:t>Simonsohn</w:t>
      </w:r>
      <w:proofErr w:type="spellEnd"/>
      <w:r w:rsidR="00CE13F5">
        <w:rPr>
          <w:rFonts w:ascii="Times New Roman" w:hAnsi="Times New Roman" w:cs="Times New Roman"/>
          <w:sz w:val="24"/>
          <w:szCs w:val="24"/>
        </w:rPr>
        <w:t>, Simmons, &amp; Nelson, 2014</w:t>
      </w:r>
      <w:commentRangeEnd w:id="6"/>
      <w:r w:rsidR="00CE13F5">
        <w:rPr>
          <w:rStyle w:val="CommentReference"/>
        </w:rPr>
        <w:commentReference w:id="6"/>
      </w:r>
      <w:r w:rsidR="00CE13F5">
        <w:rPr>
          <w:rFonts w:ascii="Times New Roman" w:hAnsi="Times New Roman" w:cs="Times New Roman"/>
          <w:sz w:val="24"/>
          <w:szCs w:val="24"/>
        </w:rPr>
        <w:t xml:space="preserve">). However, </w:t>
      </w:r>
      <w:r w:rsidR="00D767BD">
        <w:rPr>
          <w:rFonts w:ascii="Times New Roman" w:hAnsi="Times New Roman" w:cs="Times New Roman"/>
          <w:sz w:val="24"/>
          <w:szCs w:val="24"/>
        </w:rPr>
        <w:t>this approach does suffer from the typical NHST problem of dichotomous outcomes</w:t>
      </w:r>
      <w:r w:rsidR="00CE13F5" w:rsidRPr="005779CC">
        <w:rPr>
          <w:rFonts w:ascii="Times New Roman" w:hAnsi="Times New Roman" w:cs="Times New Roman"/>
          <w:sz w:val="24"/>
          <w:szCs w:val="24"/>
        </w:rPr>
        <w:t xml:space="preserve">. </w:t>
      </w:r>
      <w:r w:rsidR="00CE13F5">
        <w:rPr>
          <w:rFonts w:ascii="Times New Roman" w:hAnsi="Times New Roman" w:cs="Times New Roman"/>
          <w:sz w:val="24"/>
          <w:szCs w:val="24"/>
        </w:rPr>
        <w:t xml:space="preserve">Dichotomous NHST procedures cannot differentiate between </w:t>
      </w:r>
      <w:r w:rsidR="00D767BD">
        <w:rPr>
          <w:rFonts w:ascii="Times New Roman" w:hAnsi="Times New Roman" w:cs="Times New Roman"/>
          <w:sz w:val="24"/>
          <w:szCs w:val="24"/>
        </w:rPr>
        <w:t xml:space="preserve">“no evidence”, </w:t>
      </w:r>
      <w:r w:rsidR="00CE13F5">
        <w:rPr>
          <w:rFonts w:ascii="Times New Roman" w:hAnsi="Times New Roman" w:cs="Times New Roman"/>
          <w:sz w:val="24"/>
          <w:szCs w:val="24"/>
        </w:rPr>
        <w:t xml:space="preserve">“a little evidence” and “a lot of evidence,” instead concluding either “yes evidence” or “no evidence.” </w:t>
      </w:r>
      <w:r w:rsidR="00DB2581">
        <w:rPr>
          <w:rFonts w:ascii="Times New Roman" w:hAnsi="Times New Roman" w:cs="Times New Roman"/>
          <w:sz w:val="24"/>
          <w:szCs w:val="24"/>
        </w:rPr>
        <w:t xml:space="preserve">This is troublesome when slight changes in </w:t>
      </w:r>
      <w:r w:rsidR="00DB2581">
        <w:rPr>
          <w:rFonts w:ascii="Times New Roman" w:hAnsi="Times New Roman" w:cs="Times New Roman"/>
          <w:i/>
          <w:sz w:val="24"/>
          <w:szCs w:val="24"/>
        </w:rPr>
        <w:t>p</w:t>
      </w:r>
      <w:r w:rsidR="00DB2581">
        <w:rPr>
          <w:rFonts w:ascii="Times New Roman" w:hAnsi="Times New Roman" w:cs="Times New Roman"/>
          <w:sz w:val="24"/>
          <w:szCs w:val="24"/>
        </w:rPr>
        <w:t xml:space="preserve">-value lead to opposite conclusions, for example, rejection of the null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.049 but retention of the null at </w:t>
      </w:r>
      <w:r w:rsidR="00DB2581">
        <w:rPr>
          <w:rFonts w:ascii="Times New Roman" w:hAnsi="Times New Roman" w:cs="Times New Roman"/>
          <w:i/>
          <w:sz w:val="24"/>
          <w:szCs w:val="24"/>
        </w:rPr>
        <w:t xml:space="preserve">p </w:t>
      </w:r>
      <w:r w:rsidR="00DB2581">
        <w:rPr>
          <w:rFonts w:ascii="Times New Roman" w:hAnsi="Times New Roman" w:cs="Times New Roman"/>
          <w:sz w:val="24"/>
          <w:szCs w:val="24"/>
        </w:rPr>
        <w:t xml:space="preserve">= .051. </w:t>
      </w:r>
      <w:proofErr w:type="gramStart"/>
      <w:r w:rsidR="00DB2581">
        <w:rPr>
          <w:rFonts w:ascii="Times New Roman" w:hAnsi="Times New Roman" w:cs="Times New Roman"/>
          <w:sz w:val="24"/>
          <w:szCs w:val="24"/>
        </w:rPr>
        <w:t>[Statistical power problem?]</w:t>
      </w:r>
      <w:proofErr w:type="gramEnd"/>
    </w:p>
    <w:p w:rsidR="00F52B2A" w:rsidRDefault="00CE13F5" w:rsidP="003D2CD5">
      <w:pPr>
        <w:ind w:firstLine="720"/>
        <w:rPr>
          <w:rFonts w:ascii="Times New Roman" w:hAnsi="Times New Roman" w:cs="Times New Roman"/>
          <w:sz w:val="24"/>
          <w:szCs w:val="24"/>
        </w:rPr>
      </w:pPr>
      <w:r>
        <w:rPr>
          <w:rFonts w:ascii="Times New Roman" w:hAnsi="Times New Roman" w:cs="Times New Roman"/>
          <w:sz w:val="24"/>
          <w:szCs w:val="24"/>
        </w:rPr>
        <w:t>Second, o</w:t>
      </w:r>
      <w:r w:rsidR="00031C7A">
        <w:rPr>
          <w:rFonts w:ascii="Times New Roman" w:hAnsi="Times New Roman" w:cs="Times New Roman"/>
          <w:sz w:val="24"/>
          <w:szCs w:val="24"/>
        </w:rPr>
        <w:t>ne might advocate instead quantifying the effect size and its confidence interval [ESCI].</w:t>
      </w:r>
      <w:r w:rsidR="009D0168">
        <w:rPr>
          <w:rFonts w:ascii="Times New Roman" w:hAnsi="Times New Roman" w:cs="Times New Roman"/>
          <w:sz w:val="24"/>
          <w:szCs w:val="24"/>
        </w:rPr>
        <w:t xml:space="preserve"> This does have the advantage </w:t>
      </w:r>
      <w:r w:rsidR="009D0168" w:rsidRPr="005779CC">
        <w:rPr>
          <w:rFonts w:ascii="Times New Roman" w:hAnsi="Times New Roman" w:cs="Times New Roman"/>
          <w:sz w:val="24"/>
          <w:szCs w:val="24"/>
        </w:rPr>
        <w:t>relative to NHST of being continuous</w:t>
      </w:r>
      <w:r w:rsidR="009D0168">
        <w:rPr>
          <w:rFonts w:ascii="Times New Roman" w:hAnsi="Times New Roman" w:cs="Times New Roman"/>
          <w:sz w:val="24"/>
          <w:szCs w:val="24"/>
        </w:rPr>
        <w:t xml:space="preserve"> in quantification. However</w:t>
      </w:r>
      <w:r w:rsidR="009D0168" w:rsidRPr="005779CC">
        <w:rPr>
          <w:rFonts w:ascii="Times New Roman" w:hAnsi="Times New Roman" w:cs="Times New Roman"/>
          <w:sz w:val="24"/>
          <w:szCs w:val="24"/>
        </w:rPr>
        <w:t>, the interpretation of ESCI statistics is neither quantifiable nor inferentially consistent</w:t>
      </w:r>
      <w:r w:rsidR="00D12FBF">
        <w:rPr>
          <w:rFonts w:ascii="Times New Roman" w:hAnsi="Times New Roman" w:cs="Times New Roman"/>
          <w:sz w:val="24"/>
          <w:szCs w:val="24"/>
        </w:rPr>
        <w:t xml:space="preserve"> (see </w:t>
      </w:r>
      <w:r w:rsidR="0070246A">
        <w:rPr>
          <w:rFonts w:ascii="Times New Roman" w:hAnsi="Times New Roman" w:cs="Times New Roman"/>
          <w:sz w:val="24"/>
          <w:szCs w:val="24"/>
        </w:rPr>
        <w:t xml:space="preserve">Morey, Hoekstra, </w:t>
      </w:r>
      <w:proofErr w:type="spellStart"/>
      <w:r w:rsidR="0070246A">
        <w:rPr>
          <w:rFonts w:ascii="Times New Roman" w:hAnsi="Times New Roman" w:cs="Times New Roman"/>
          <w:sz w:val="24"/>
          <w:szCs w:val="24"/>
        </w:rPr>
        <w:t>Rouder</w:t>
      </w:r>
      <w:proofErr w:type="spellEnd"/>
      <w:r w:rsidR="0070246A">
        <w:rPr>
          <w:rFonts w:ascii="Times New Roman" w:hAnsi="Times New Roman" w:cs="Times New Roman"/>
          <w:sz w:val="24"/>
          <w:szCs w:val="24"/>
        </w:rPr>
        <w:t xml:space="preserve">, Lee, and </w:t>
      </w:r>
      <w:proofErr w:type="spellStart"/>
      <w:r w:rsidR="0070246A">
        <w:rPr>
          <w:rFonts w:ascii="Times New Roman" w:hAnsi="Times New Roman" w:cs="Times New Roman"/>
          <w:sz w:val="24"/>
          <w:szCs w:val="24"/>
        </w:rPr>
        <w:t>Wagenmakers</w:t>
      </w:r>
      <w:proofErr w:type="spellEnd"/>
      <w:r w:rsidR="0070246A">
        <w:rPr>
          <w:rFonts w:ascii="Times New Roman" w:hAnsi="Times New Roman" w:cs="Times New Roman"/>
          <w:sz w:val="24"/>
          <w:szCs w:val="24"/>
        </w:rPr>
        <w:t>, submitted)</w:t>
      </w:r>
      <w:r w:rsidR="00DB2581">
        <w:rPr>
          <w:rFonts w:ascii="Times New Roman" w:hAnsi="Times New Roman" w:cs="Times New Roman"/>
          <w:sz w:val="24"/>
          <w:szCs w:val="24"/>
        </w:rPr>
        <w:t>, and when making inferences using ESCI, researchers seem to mentally convert them to NHST anyway (citation needed, previous ref?)</w:t>
      </w:r>
      <w:r w:rsidR="009D0168" w:rsidRPr="005779CC">
        <w:rPr>
          <w:rFonts w:ascii="Times New Roman" w:hAnsi="Times New Roman" w:cs="Times New Roman"/>
          <w:sz w:val="24"/>
          <w:szCs w:val="24"/>
        </w:rPr>
        <w:t xml:space="preserve">. </w:t>
      </w:r>
      <w:r w:rsidR="00BE04E3" w:rsidRPr="005779CC">
        <w:rPr>
          <w:rFonts w:ascii="Times New Roman" w:hAnsi="Times New Roman" w:cs="Times New Roman"/>
          <w:sz w:val="24"/>
          <w:szCs w:val="24"/>
        </w:rPr>
        <w:t xml:space="preserve">While it is true that values near the ends of the confidence interval are less likely, the question remains of exactly </w:t>
      </w:r>
      <w:r w:rsidR="00BE04E3" w:rsidRPr="005779CC">
        <w:rPr>
          <w:rFonts w:ascii="Times New Roman" w:hAnsi="Times New Roman" w:cs="Times New Roman"/>
          <w:i/>
          <w:sz w:val="24"/>
          <w:szCs w:val="24"/>
        </w:rPr>
        <w:t xml:space="preserve">how much less likely </w:t>
      </w:r>
      <w:r w:rsidR="00BE04E3" w:rsidRPr="005779CC">
        <w:rPr>
          <w:rFonts w:ascii="Times New Roman" w:hAnsi="Times New Roman" w:cs="Times New Roman"/>
          <w:sz w:val="24"/>
          <w:szCs w:val="24"/>
        </w:rPr>
        <w:t xml:space="preserve">they are. </w:t>
      </w:r>
      <w:r w:rsidR="00F52B2A">
        <w:rPr>
          <w:rFonts w:ascii="Times New Roman" w:hAnsi="Times New Roman" w:cs="Times New Roman"/>
          <w:sz w:val="24"/>
          <w:szCs w:val="24"/>
        </w:rPr>
        <w:t xml:space="preserve">Similarly, a wide CI indicates that more samples would be necessary to provide a more precise estimate of the effect size, but at what point does the CI become </w:t>
      </w:r>
      <w:r w:rsidR="00F52B2A">
        <w:rPr>
          <w:rFonts w:ascii="Times New Roman" w:hAnsi="Times New Roman" w:cs="Times New Roman"/>
          <w:i/>
          <w:sz w:val="24"/>
          <w:szCs w:val="24"/>
        </w:rPr>
        <w:t xml:space="preserve">sufficiently precise </w:t>
      </w:r>
      <w:r w:rsidR="00F52B2A">
        <w:rPr>
          <w:rFonts w:ascii="Times New Roman" w:hAnsi="Times New Roman" w:cs="Times New Roman"/>
          <w:sz w:val="24"/>
          <w:szCs w:val="24"/>
        </w:rPr>
        <w:t xml:space="preserve">for inference? </w:t>
      </w:r>
    </w:p>
    <w:p w:rsidR="00F52B2A" w:rsidRDefault="00F52B2A" w:rsidP="00C47553">
      <w:pPr>
        <w:outlineLvl w:val="0"/>
        <w:rPr>
          <w:rFonts w:ascii="Times New Roman" w:hAnsi="Times New Roman" w:cs="Times New Roman"/>
          <w:b/>
          <w:sz w:val="24"/>
          <w:szCs w:val="24"/>
        </w:rPr>
      </w:pPr>
      <w:r>
        <w:rPr>
          <w:rFonts w:ascii="Times New Roman" w:hAnsi="Times New Roman" w:cs="Times New Roman"/>
          <w:b/>
          <w:sz w:val="24"/>
          <w:szCs w:val="24"/>
        </w:rPr>
        <w:t>Bayesian stati</w:t>
      </w:r>
      <w:r w:rsidR="00D40E8A">
        <w:rPr>
          <w:rFonts w:ascii="Times New Roman" w:hAnsi="Times New Roman" w:cs="Times New Roman"/>
          <w:b/>
          <w:sz w:val="24"/>
          <w:szCs w:val="24"/>
        </w:rPr>
        <w:t>s</w:t>
      </w:r>
      <w:r>
        <w:rPr>
          <w:rFonts w:ascii="Times New Roman" w:hAnsi="Times New Roman" w:cs="Times New Roman"/>
          <w:b/>
          <w:sz w:val="24"/>
          <w:szCs w:val="24"/>
        </w:rPr>
        <w:t>tics</w:t>
      </w:r>
    </w:p>
    <w:p w:rsidR="00AF6639" w:rsidRPr="008D35A1" w:rsidRDefault="00F52B2A" w:rsidP="00F52B2A">
      <w:pPr>
        <w:rPr>
          <w:rFonts w:ascii="Times New Roman" w:hAnsi="Times New Roman" w:cs="Times New Roman"/>
          <w:sz w:val="24"/>
          <w:szCs w:val="24"/>
        </w:rPr>
      </w:pPr>
      <w:r>
        <w:rPr>
          <w:rFonts w:ascii="Times New Roman" w:hAnsi="Times New Roman" w:cs="Times New Roman"/>
          <w:b/>
          <w:sz w:val="24"/>
          <w:szCs w:val="24"/>
        </w:rPr>
        <w:tab/>
      </w:r>
      <w:r w:rsidR="00067C46">
        <w:rPr>
          <w:rFonts w:ascii="Times New Roman" w:hAnsi="Times New Roman" w:cs="Times New Roman"/>
          <w:sz w:val="24"/>
          <w:szCs w:val="24"/>
        </w:rPr>
        <w:t xml:space="preserve">We propose Bayesian </w:t>
      </w:r>
      <w:r w:rsidR="00DB2581">
        <w:rPr>
          <w:rFonts w:ascii="Times New Roman" w:hAnsi="Times New Roman" w:cs="Times New Roman"/>
          <w:sz w:val="24"/>
          <w:szCs w:val="24"/>
        </w:rPr>
        <w:t xml:space="preserve">model comparison as the ideal approach when studying and testing </w:t>
      </w:r>
      <w:proofErr w:type="spellStart"/>
      <w:r w:rsidR="00DB2581">
        <w:rPr>
          <w:rFonts w:ascii="Times New Roman" w:hAnsi="Times New Roman" w:cs="Times New Roman"/>
          <w:sz w:val="24"/>
          <w:szCs w:val="24"/>
        </w:rPr>
        <w:t>invariances</w:t>
      </w:r>
      <w:proofErr w:type="spellEnd"/>
      <w:r w:rsidR="00067C46">
        <w:rPr>
          <w:rFonts w:ascii="Times New Roman" w:hAnsi="Times New Roman" w:cs="Times New Roman"/>
          <w:sz w:val="24"/>
          <w:szCs w:val="24"/>
        </w:rPr>
        <w:t xml:space="preserve">. </w:t>
      </w:r>
      <w:r w:rsidR="00AF6639">
        <w:rPr>
          <w:rFonts w:ascii="Times New Roman" w:hAnsi="Times New Roman" w:cs="Times New Roman"/>
          <w:sz w:val="24"/>
          <w:szCs w:val="24"/>
        </w:rPr>
        <w:t xml:space="preserve">This statistical approach specifies an alternative hypothesis, </w:t>
      </w:r>
      <w:proofErr w:type="gramStart"/>
      <w:r w:rsidR="00AF6639">
        <w:rPr>
          <w:rFonts w:ascii="Times New Roman" w:hAnsi="Times New Roman" w:cs="Times New Roman"/>
          <w:sz w:val="24"/>
          <w:szCs w:val="24"/>
        </w:rPr>
        <w:t>then</w:t>
      </w:r>
      <w:proofErr w:type="gramEnd"/>
      <w:r w:rsidR="00AF6639">
        <w:rPr>
          <w:rFonts w:ascii="Times New Roman" w:hAnsi="Times New Roman" w:cs="Times New Roman"/>
          <w:sz w:val="24"/>
          <w:szCs w:val="24"/>
        </w:rPr>
        <w:t xml:space="preserve"> compares the probability of the data given the alternative against the probability of the data given the null. This statistic, the </w:t>
      </w:r>
      <w:proofErr w:type="spellStart"/>
      <w:r w:rsidR="00AF6639">
        <w:rPr>
          <w:rFonts w:ascii="Times New Roman" w:hAnsi="Times New Roman" w:cs="Times New Roman"/>
          <w:sz w:val="24"/>
          <w:szCs w:val="24"/>
        </w:rPr>
        <w:t>Bayes</w:t>
      </w:r>
      <w:proofErr w:type="spellEnd"/>
      <w:r w:rsidR="00AF6639">
        <w:rPr>
          <w:rFonts w:ascii="Times New Roman" w:hAnsi="Times New Roman" w:cs="Times New Roman"/>
          <w:sz w:val="24"/>
          <w:szCs w:val="24"/>
        </w:rPr>
        <w:t xml:space="preserve"> Facto</w:t>
      </w:r>
      <w:r w:rsidR="008D35A1">
        <w:rPr>
          <w:rFonts w:ascii="Times New Roman" w:hAnsi="Times New Roman" w:cs="Times New Roman"/>
          <w:sz w:val="24"/>
          <w:szCs w:val="24"/>
        </w:rPr>
        <w:t xml:space="preserve">r, </w:t>
      </w:r>
      <w:r w:rsidR="00AF6639">
        <w:rPr>
          <w:rFonts w:ascii="Times New Roman" w:hAnsi="Times New Roman" w:cs="Times New Roman"/>
          <w:sz w:val="24"/>
          <w:szCs w:val="24"/>
        </w:rPr>
        <w:t xml:space="preserve">represents the </w:t>
      </w:r>
      <w:r w:rsidR="008D35A1">
        <w:rPr>
          <w:rFonts w:ascii="Times New Roman" w:hAnsi="Times New Roman" w:cs="Times New Roman"/>
          <w:sz w:val="24"/>
          <w:szCs w:val="24"/>
        </w:rPr>
        <w:t xml:space="preserve">weight of evidence for one hypothesis over the other. The </w:t>
      </w:r>
      <w:proofErr w:type="spellStart"/>
      <w:r w:rsidR="008D35A1">
        <w:rPr>
          <w:rFonts w:ascii="Times New Roman" w:hAnsi="Times New Roman" w:cs="Times New Roman"/>
          <w:sz w:val="24"/>
          <w:szCs w:val="24"/>
        </w:rPr>
        <w:t>Bayes</w:t>
      </w:r>
      <w:proofErr w:type="spellEnd"/>
      <w:r w:rsidR="008D35A1">
        <w:rPr>
          <w:rFonts w:ascii="Times New Roman" w:hAnsi="Times New Roman" w:cs="Times New Roman"/>
          <w:sz w:val="24"/>
          <w:szCs w:val="24"/>
        </w:rPr>
        <w:t xml:space="preserve"> Factor is in continuous odds units ranging from 0 (indicating perfect evidence for one hypothesis) to infinity (indicating perfect evidence for the other hypothesis). A </w:t>
      </w:r>
      <w:proofErr w:type="spellStart"/>
      <w:r w:rsidR="008D35A1">
        <w:rPr>
          <w:rFonts w:ascii="Times New Roman" w:hAnsi="Times New Roman" w:cs="Times New Roman"/>
          <w:sz w:val="24"/>
          <w:szCs w:val="24"/>
        </w:rPr>
        <w:t>Bayes</w:t>
      </w:r>
      <w:proofErr w:type="spellEnd"/>
      <w:r w:rsidR="008D35A1">
        <w:rPr>
          <w:rFonts w:ascii="Times New Roman" w:hAnsi="Times New Roman" w:cs="Times New Roman"/>
          <w:sz w:val="24"/>
          <w:szCs w:val="24"/>
        </w:rPr>
        <w:t xml:space="preserve"> Factor of or near 1 indicates that the evidence are inconclusive, and that either hypothesis predicts the data equally well. This is a substantial improvement over the improper use of NHST, where the same test statistic, </w:t>
      </w:r>
      <w:r w:rsidR="008D35A1">
        <w:rPr>
          <w:rFonts w:ascii="Times New Roman" w:hAnsi="Times New Roman" w:cs="Times New Roman"/>
          <w:i/>
          <w:sz w:val="24"/>
          <w:szCs w:val="24"/>
        </w:rPr>
        <w:t xml:space="preserve">p </w:t>
      </w:r>
      <w:r w:rsidR="008D35A1">
        <w:rPr>
          <w:rFonts w:ascii="Times New Roman" w:hAnsi="Times New Roman" w:cs="Times New Roman"/>
          <w:sz w:val="24"/>
          <w:szCs w:val="24"/>
        </w:rPr>
        <w:t>&gt; .05, results from either the truth of the null or the insufficiency of data.</w:t>
      </w:r>
      <w:r w:rsidR="007E36E3">
        <w:rPr>
          <w:rFonts w:ascii="Times New Roman" w:hAnsi="Times New Roman" w:cs="Times New Roman"/>
          <w:sz w:val="24"/>
          <w:szCs w:val="24"/>
        </w:rPr>
        <w:t xml:space="preserve"> It is also an improvement over ESCI in that it describes precisely how much less likely values at the edge of a CI are</w:t>
      </w:r>
      <w:r w:rsidR="005C40E6">
        <w:rPr>
          <w:rFonts w:ascii="Times New Roman" w:hAnsi="Times New Roman" w:cs="Times New Roman"/>
          <w:sz w:val="24"/>
          <w:szCs w:val="24"/>
        </w:rPr>
        <w:t>, and whether this constitutes evidence for or against a particular hypothesis</w:t>
      </w:r>
      <w:r w:rsidR="007E36E3">
        <w:rPr>
          <w:rFonts w:ascii="Times New Roman" w:hAnsi="Times New Roman" w:cs="Times New Roman"/>
          <w:sz w:val="24"/>
          <w:szCs w:val="24"/>
        </w:rPr>
        <w:t xml:space="preserve">. </w:t>
      </w:r>
    </w:p>
    <w:p w:rsidR="00F52B2A" w:rsidRDefault="00F52B2A" w:rsidP="00F52B2A">
      <w:pPr>
        <w:rPr>
          <w:rFonts w:ascii="Times New Roman" w:hAnsi="Times New Roman" w:cs="Times New Roman"/>
          <w:sz w:val="24"/>
          <w:szCs w:val="24"/>
        </w:rPr>
      </w:pPr>
      <w:r>
        <w:rPr>
          <w:rFonts w:ascii="Times New Roman" w:hAnsi="Times New Roman" w:cs="Times New Roman"/>
          <w:sz w:val="24"/>
          <w:szCs w:val="24"/>
        </w:rPr>
        <w:tab/>
        <w:t xml:space="preserve">The first, crucial step of Bayesian analysis is to </w:t>
      </w:r>
      <w:r>
        <w:rPr>
          <w:rFonts w:ascii="Times New Roman" w:hAnsi="Times New Roman" w:cs="Times New Roman"/>
          <w:i/>
          <w:sz w:val="24"/>
          <w:szCs w:val="24"/>
        </w:rPr>
        <w:t xml:space="preserve">propose an alternative hypothesis. </w:t>
      </w:r>
      <w:r w:rsidR="00C92B8C">
        <w:rPr>
          <w:rFonts w:ascii="Times New Roman" w:hAnsi="Times New Roman" w:cs="Times New Roman"/>
          <w:sz w:val="24"/>
          <w:szCs w:val="24"/>
        </w:rPr>
        <w:t xml:space="preserve">To do this, one specifies a hypothetical distribution of the probable values of the effect size, for example, the effect size </w:t>
      </w:r>
      <w:r w:rsidR="008D35A1">
        <w:rPr>
          <w:rFonts w:ascii="Times New Roman" w:hAnsi="Times New Roman" w:cs="Times New Roman"/>
          <w:sz w:val="24"/>
          <w:szCs w:val="24"/>
        </w:rPr>
        <w:t xml:space="preserve">δ </w:t>
      </w:r>
      <w:r w:rsidR="00C92B8C">
        <w:rPr>
          <w:rFonts w:ascii="Times New Roman" w:hAnsi="Times New Roman" w:cs="Times New Roman"/>
          <w:sz w:val="24"/>
          <w:szCs w:val="24"/>
        </w:rPr>
        <w:t xml:space="preserve">may be somewhere between 0 and 1, with smaller values more likely than larger values. </w:t>
      </w:r>
      <w:r w:rsidR="008D35A1">
        <w:rPr>
          <w:rFonts w:ascii="Times New Roman" w:hAnsi="Times New Roman" w:cs="Times New Roman"/>
          <w:sz w:val="24"/>
          <w:szCs w:val="24"/>
        </w:rPr>
        <w:t xml:space="preserve">One may even specify and compare several alternative hypotheses. For example, one could also investigate the possibility that the effect size δ is somewhere between -.5 and .5. </w:t>
      </w:r>
      <w:r w:rsidR="00067C46">
        <w:rPr>
          <w:rFonts w:ascii="Times New Roman" w:hAnsi="Times New Roman" w:cs="Times New Roman"/>
          <w:sz w:val="24"/>
          <w:szCs w:val="24"/>
        </w:rPr>
        <w:t xml:space="preserve">This is what distinguishes the Bayesian approach from the </w:t>
      </w:r>
      <w:proofErr w:type="spellStart"/>
      <w:r w:rsidR="00067C46">
        <w:rPr>
          <w:rFonts w:ascii="Times New Roman" w:hAnsi="Times New Roman" w:cs="Times New Roman"/>
          <w:sz w:val="24"/>
          <w:szCs w:val="24"/>
        </w:rPr>
        <w:t>frequentist</w:t>
      </w:r>
      <w:proofErr w:type="spellEnd"/>
      <w:r w:rsidR="00067C46">
        <w:rPr>
          <w:rFonts w:ascii="Times New Roman" w:hAnsi="Times New Roman" w:cs="Times New Roman"/>
          <w:sz w:val="24"/>
          <w:szCs w:val="24"/>
        </w:rPr>
        <w:t xml:space="preserve">: </w:t>
      </w:r>
      <w:proofErr w:type="spellStart"/>
      <w:r w:rsidR="00067C46">
        <w:rPr>
          <w:rFonts w:ascii="Times New Roman" w:hAnsi="Times New Roman" w:cs="Times New Roman"/>
          <w:sz w:val="24"/>
          <w:szCs w:val="24"/>
        </w:rPr>
        <w:t>Frequentist</w:t>
      </w:r>
      <w:proofErr w:type="spellEnd"/>
      <w:r w:rsidR="00067C46">
        <w:rPr>
          <w:rFonts w:ascii="Times New Roman" w:hAnsi="Times New Roman" w:cs="Times New Roman"/>
          <w:sz w:val="24"/>
          <w:szCs w:val="24"/>
        </w:rPr>
        <w:t xml:space="preserve"> statistics assume a single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which is estimated in (hypothetical) repeated experiments, while Bayesian statistics allow a researcher to express beliefs about what are the probable values of the true effect size </w:t>
      </w:r>
      <w:r w:rsidR="008D35A1">
        <w:rPr>
          <w:rFonts w:ascii="Times New Roman" w:hAnsi="Times New Roman" w:cs="Times New Roman"/>
          <w:sz w:val="24"/>
          <w:szCs w:val="24"/>
        </w:rPr>
        <w:t>δ</w:t>
      </w:r>
      <w:r w:rsidR="00067C46">
        <w:rPr>
          <w:rFonts w:ascii="Times New Roman" w:hAnsi="Times New Roman" w:cs="Times New Roman"/>
          <w:sz w:val="24"/>
          <w:szCs w:val="24"/>
        </w:rPr>
        <w:t xml:space="preserve">. </w:t>
      </w:r>
      <w:proofErr w:type="gramStart"/>
      <w:r w:rsidR="00BA7183">
        <w:rPr>
          <w:rFonts w:ascii="Times New Roman" w:hAnsi="Times New Roman" w:cs="Times New Roman"/>
          <w:sz w:val="24"/>
          <w:szCs w:val="24"/>
        </w:rPr>
        <w:t>In</w:t>
      </w:r>
      <w:proofErr w:type="gramEnd"/>
      <w:r w:rsidR="00BA7183">
        <w:rPr>
          <w:rFonts w:ascii="Times New Roman" w:hAnsi="Times New Roman" w:cs="Times New Roman"/>
          <w:sz w:val="24"/>
          <w:szCs w:val="24"/>
        </w:rPr>
        <w:t xml:space="preserve"> the typical approach of NHST, the alternative hypothesis is never specified. It is for this reason that the alternative cannot be falsified in favor of the null. </w:t>
      </w:r>
      <w:r>
        <w:rPr>
          <w:rFonts w:ascii="Times New Roman" w:hAnsi="Times New Roman" w:cs="Times New Roman"/>
          <w:sz w:val="24"/>
          <w:szCs w:val="24"/>
        </w:rPr>
        <w:t xml:space="preserve">This </w:t>
      </w:r>
      <w:r w:rsidR="00BA7183">
        <w:rPr>
          <w:rFonts w:ascii="Times New Roman" w:hAnsi="Times New Roman" w:cs="Times New Roman"/>
          <w:sz w:val="24"/>
          <w:szCs w:val="24"/>
        </w:rPr>
        <w:t xml:space="preserve">specification of the alternative </w:t>
      </w:r>
      <w:r>
        <w:rPr>
          <w:rFonts w:ascii="Times New Roman" w:hAnsi="Times New Roman" w:cs="Times New Roman"/>
          <w:sz w:val="24"/>
          <w:szCs w:val="24"/>
        </w:rPr>
        <w:t>may seem like an alarming prospect, but it is quite possible for anyone who reads research articles</w:t>
      </w:r>
      <w:r w:rsidR="007E36E3">
        <w:rPr>
          <w:rFonts w:ascii="Times New Roman" w:hAnsi="Times New Roman" w:cs="Times New Roman"/>
          <w:sz w:val="24"/>
          <w:szCs w:val="24"/>
        </w:rPr>
        <w:t xml:space="preserve"> with some attention to</w:t>
      </w:r>
      <w:r>
        <w:rPr>
          <w:rFonts w:ascii="Times New Roman" w:hAnsi="Times New Roman" w:cs="Times New Roman"/>
          <w:sz w:val="24"/>
          <w:szCs w:val="24"/>
        </w:rPr>
        <w:t xml:space="preserve"> </w:t>
      </w:r>
      <w:proofErr w:type="gramStart"/>
      <w:r>
        <w:rPr>
          <w:rFonts w:ascii="Times New Roman" w:hAnsi="Times New Roman" w:cs="Times New Roman"/>
          <w:sz w:val="24"/>
          <w:szCs w:val="24"/>
        </w:rPr>
        <w:t>effect</w:t>
      </w:r>
      <w:proofErr w:type="gramEnd"/>
      <w:r>
        <w:rPr>
          <w:rFonts w:ascii="Times New Roman" w:hAnsi="Times New Roman" w:cs="Times New Roman"/>
          <w:sz w:val="24"/>
          <w:szCs w:val="24"/>
        </w:rPr>
        <w:t xml:space="preserve"> sizes. By proposing an alternative hypothesis, the researcher can </w:t>
      </w:r>
      <w:r w:rsidR="00D40E8A">
        <w:rPr>
          <w:rFonts w:ascii="Times New Roman" w:hAnsi="Times New Roman" w:cs="Times New Roman"/>
          <w:sz w:val="24"/>
          <w:szCs w:val="24"/>
        </w:rPr>
        <w:t>perform a fair test between the two competing hypotheses.</w:t>
      </w:r>
      <w:r w:rsidR="00660BB8">
        <w:rPr>
          <w:rFonts w:ascii="Times New Roman" w:hAnsi="Times New Roman" w:cs="Times New Roman"/>
          <w:sz w:val="24"/>
          <w:szCs w:val="24"/>
        </w:rPr>
        <w:t xml:space="preserve"> We briefly review methods and software tools for specifying alternative hypotheses and performing Bayesian model comparison.</w:t>
      </w:r>
    </w:p>
    <w:p w:rsidR="00C92B8C" w:rsidRPr="00F52B2A" w:rsidRDefault="005C40E6" w:rsidP="00C92B8C">
      <w:pPr>
        <w:ind w:firstLine="720"/>
        <w:rPr>
          <w:rFonts w:ascii="Times New Roman" w:hAnsi="Times New Roman" w:cs="Times New Roman"/>
          <w:sz w:val="24"/>
          <w:szCs w:val="24"/>
        </w:rPr>
      </w:pPr>
      <w:r>
        <w:rPr>
          <w:rFonts w:ascii="Times New Roman" w:hAnsi="Times New Roman" w:cs="Times New Roman"/>
          <w:sz w:val="24"/>
          <w:szCs w:val="24"/>
        </w:rPr>
        <w:t>First, and most generally</w:t>
      </w:r>
      <w:r w:rsidR="00C92B8C">
        <w:rPr>
          <w:rFonts w:ascii="Times New Roman" w:hAnsi="Times New Roman" w:cs="Times New Roman"/>
          <w:sz w:val="24"/>
          <w:szCs w:val="24"/>
        </w:rPr>
        <w:t xml:space="preserve">, one can specify </w:t>
      </w:r>
      <w:r w:rsidR="005B58F3">
        <w:rPr>
          <w:rFonts w:ascii="Times New Roman" w:hAnsi="Times New Roman" w:cs="Times New Roman"/>
          <w:sz w:val="24"/>
          <w:szCs w:val="24"/>
        </w:rPr>
        <w:t xml:space="preserve">a broad alternative hypothesis centered at zero by using </w:t>
      </w:r>
      <w:r w:rsidR="00C92B8C">
        <w:rPr>
          <w:rFonts w:ascii="Times New Roman" w:hAnsi="Times New Roman" w:cs="Times New Roman"/>
          <w:sz w:val="24"/>
          <w:szCs w:val="24"/>
        </w:rPr>
        <w:t>a JZS Default Prior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Morey, </w:t>
      </w:r>
      <w:proofErr w:type="spellStart"/>
      <w:r>
        <w:rPr>
          <w:rFonts w:ascii="Times New Roman" w:hAnsi="Times New Roman" w:cs="Times New Roman"/>
          <w:sz w:val="24"/>
          <w:szCs w:val="24"/>
        </w:rPr>
        <w:t>Speckman</w:t>
      </w:r>
      <w:proofErr w:type="spellEnd"/>
      <w:r>
        <w:rPr>
          <w:rFonts w:ascii="Times New Roman" w:hAnsi="Times New Roman" w:cs="Times New Roman"/>
          <w:sz w:val="24"/>
          <w:szCs w:val="24"/>
        </w:rPr>
        <w:t xml:space="preserve">, &amp; Province, 2012;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&amp; Morey, 2012</w:t>
      </w:r>
      <w:r w:rsidR="00C92B8C">
        <w:rPr>
          <w:rFonts w:ascii="Times New Roman" w:hAnsi="Times New Roman" w:cs="Times New Roman"/>
          <w:sz w:val="24"/>
          <w:szCs w:val="24"/>
        </w:rPr>
        <w:t xml:space="preserve">). This prior </w:t>
      </w:r>
      <w:r w:rsidR="00D5153E">
        <w:rPr>
          <w:rFonts w:ascii="Times New Roman" w:hAnsi="Times New Roman" w:cs="Times New Roman"/>
          <w:sz w:val="24"/>
          <w:szCs w:val="24"/>
        </w:rPr>
        <w:t xml:space="preserve">can detect effects of either sign, </w:t>
      </w:r>
      <w:r w:rsidR="00C92B8C">
        <w:rPr>
          <w:rFonts w:ascii="Times New Roman" w:hAnsi="Times New Roman" w:cs="Times New Roman"/>
          <w:sz w:val="24"/>
          <w:szCs w:val="24"/>
        </w:rPr>
        <w:t>represent</w:t>
      </w:r>
      <w:r w:rsidR="00D5153E">
        <w:rPr>
          <w:rFonts w:ascii="Times New Roman" w:hAnsi="Times New Roman" w:cs="Times New Roman"/>
          <w:sz w:val="24"/>
          <w:szCs w:val="24"/>
        </w:rPr>
        <w:t>ing</w:t>
      </w:r>
      <w:r w:rsidR="00C92B8C">
        <w:rPr>
          <w:rFonts w:ascii="Times New Roman" w:hAnsi="Times New Roman" w:cs="Times New Roman"/>
          <w:sz w:val="24"/>
          <w:szCs w:val="24"/>
        </w:rPr>
        <w:t xml:space="preserve"> the possible </w:t>
      </w:r>
      <w:r w:rsidR="005B58F3">
        <w:rPr>
          <w:rFonts w:ascii="Times New Roman" w:hAnsi="Times New Roman" w:cs="Times New Roman"/>
          <w:sz w:val="24"/>
          <w:szCs w:val="24"/>
        </w:rPr>
        <w:t>effect size as H</w:t>
      </w:r>
      <w:r w:rsidR="005B58F3">
        <w:rPr>
          <w:rFonts w:ascii="Times New Roman" w:hAnsi="Times New Roman" w:cs="Times New Roman"/>
          <w:sz w:val="24"/>
          <w:szCs w:val="24"/>
          <w:vertAlign w:val="subscript"/>
        </w:rPr>
        <w:t>A</w:t>
      </w:r>
      <w:r w:rsidR="005B58F3">
        <w:rPr>
          <w:rFonts w:ascii="Times New Roman" w:hAnsi="Times New Roman" w:cs="Times New Roman"/>
          <w:sz w:val="24"/>
          <w:szCs w:val="24"/>
        </w:rPr>
        <w:t xml:space="preserve">: δ ~ </w:t>
      </w:r>
      <w:proofErr w:type="gramStart"/>
      <w:r w:rsidR="005B58F3">
        <w:rPr>
          <w:rFonts w:ascii="Times New Roman" w:hAnsi="Times New Roman" w:cs="Times New Roman"/>
          <w:sz w:val="24"/>
          <w:szCs w:val="24"/>
        </w:rPr>
        <w:t>Cauchy(</w:t>
      </w:r>
      <w:proofErr w:type="gramEnd"/>
      <w:r w:rsidR="005B58F3">
        <w:rPr>
          <w:rFonts w:ascii="Times New Roman" w:hAnsi="Times New Roman" w:cs="Times New Roman"/>
          <w:sz w:val="24"/>
          <w:szCs w:val="24"/>
        </w:rPr>
        <w:t xml:space="preserve">scale = </w:t>
      </w:r>
      <w:r w:rsidR="005B58F3" w:rsidRPr="005B58F3">
        <w:rPr>
          <w:rFonts w:ascii="Times New Roman" w:hAnsi="Times New Roman" w:cs="Times New Roman"/>
          <w:i/>
          <w:sz w:val="24"/>
          <w:szCs w:val="24"/>
        </w:rPr>
        <w:t>r</w:t>
      </w:r>
      <w:r w:rsidR="005B58F3">
        <w:rPr>
          <w:rFonts w:ascii="Times New Roman" w:hAnsi="Times New Roman" w:cs="Times New Roman"/>
          <w:sz w:val="24"/>
          <w:szCs w:val="24"/>
        </w:rPr>
        <w:t>). This Cauchy distribution is centered at zero and has broad tails</w:t>
      </w:r>
      <w:r w:rsidR="00C92B8C">
        <w:rPr>
          <w:rFonts w:ascii="Times New Roman" w:hAnsi="Times New Roman" w:cs="Times New Roman"/>
          <w:sz w:val="24"/>
          <w:szCs w:val="24"/>
        </w:rPr>
        <w:t xml:space="preserve">, creating a general two-tailed hypothesis test. </w:t>
      </w:r>
      <w:r w:rsidR="005B58F3">
        <w:rPr>
          <w:rFonts w:ascii="Times New Roman" w:hAnsi="Times New Roman" w:cs="Times New Roman"/>
          <w:sz w:val="24"/>
          <w:szCs w:val="24"/>
        </w:rPr>
        <w:t xml:space="preserve">This model recognizes that small effect sizes are more probable than large effect sizes, and that the effect could be in either direction. Note the scale parameter </w:t>
      </w:r>
      <w:r w:rsidR="005B58F3">
        <w:rPr>
          <w:rFonts w:ascii="Times New Roman" w:hAnsi="Times New Roman" w:cs="Times New Roman"/>
          <w:i/>
          <w:sz w:val="24"/>
          <w:szCs w:val="24"/>
        </w:rPr>
        <w:t>r</w:t>
      </w:r>
      <w:r w:rsidR="005B58F3">
        <w:rPr>
          <w:rFonts w:ascii="Times New Roman" w:hAnsi="Times New Roman" w:cs="Times New Roman"/>
          <w:sz w:val="24"/>
          <w:szCs w:val="24"/>
        </w:rPr>
        <w:t xml:space="preserve"> in the prior. </w:t>
      </w:r>
      <w:r w:rsidR="00C92B8C">
        <w:rPr>
          <w:rFonts w:ascii="Times New Roman" w:hAnsi="Times New Roman" w:cs="Times New Roman"/>
          <w:sz w:val="24"/>
          <w:szCs w:val="24"/>
        </w:rPr>
        <w:t xml:space="preserve">The JZS </w:t>
      </w:r>
      <w:r w:rsidR="005B58F3">
        <w:rPr>
          <w:rFonts w:ascii="Times New Roman" w:hAnsi="Times New Roman" w:cs="Times New Roman"/>
          <w:sz w:val="24"/>
          <w:szCs w:val="24"/>
        </w:rPr>
        <w:t>D</w:t>
      </w:r>
      <w:r w:rsidR="00C92B8C">
        <w:rPr>
          <w:rFonts w:ascii="Times New Roman" w:hAnsi="Times New Roman" w:cs="Times New Roman"/>
          <w:sz w:val="24"/>
          <w:szCs w:val="24"/>
        </w:rPr>
        <w:t xml:space="preserve">efault </w:t>
      </w:r>
      <w:r w:rsidR="005B58F3">
        <w:rPr>
          <w:rFonts w:ascii="Times New Roman" w:hAnsi="Times New Roman" w:cs="Times New Roman"/>
          <w:sz w:val="24"/>
          <w:szCs w:val="24"/>
        </w:rPr>
        <w:t>P</w:t>
      </w:r>
      <w:r w:rsidR="00C92B8C">
        <w:rPr>
          <w:rFonts w:ascii="Times New Roman" w:hAnsi="Times New Roman" w:cs="Times New Roman"/>
          <w:sz w:val="24"/>
          <w:szCs w:val="24"/>
        </w:rPr>
        <w:t xml:space="preserve">rior can be scaled to </w:t>
      </w:r>
      <w:r w:rsidR="005B58F3">
        <w:rPr>
          <w:rFonts w:ascii="Times New Roman" w:hAnsi="Times New Roman" w:cs="Times New Roman"/>
          <w:sz w:val="24"/>
          <w:szCs w:val="24"/>
        </w:rPr>
        <w:t>test</w:t>
      </w:r>
      <w:r w:rsidR="00C92B8C">
        <w:rPr>
          <w:rFonts w:ascii="Times New Roman" w:hAnsi="Times New Roman" w:cs="Times New Roman"/>
          <w:sz w:val="24"/>
          <w:szCs w:val="24"/>
        </w:rPr>
        <w:t xml:space="preserve"> effect sizes of various magnitudes</w:t>
      </w:r>
      <w:r w:rsidR="005B58F3">
        <w:rPr>
          <w:rFonts w:ascii="Times New Roman" w:hAnsi="Times New Roman" w:cs="Times New Roman"/>
          <w:sz w:val="24"/>
          <w:szCs w:val="24"/>
        </w:rPr>
        <w:t xml:space="preserve">.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 xml:space="preserve">is large, effects are expected to be larger, and when scale </w:t>
      </w:r>
      <w:r w:rsidR="005B58F3">
        <w:rPr>
          <w:rFonts w:ascii="Times New Roman" w:hAnsi="Times New Roman" w:cs="Times New Roman"/>
          <w:i/>
          <w:sz w:val="24"/>
          <w:szCs w:val="24"/>
        </w:rPr>
        <w:t xml:space="preserve">r </w:t>
      </w:r>
      <w:r w:rsidR="005B58F3">
        <w:rPr>
          <w:rFonts w:ascii="Times New Roman" w:hAnsi="Times New Roman" w:cs="Times New Roman"/>
          <w:sz w:val="24"/>
          <w:szCs w:val="24"/>
        </w:rPr>
        <w:t>is small, effects are expected to be smaller in magnitude. S</w:t>
      </w:r>
      <w:r w:rsidR="00C92B8C">
        <w:rPr>
          <w:rFonts w:ascii="Times New Roman" w:hAnsi="Times New Roman" w:cs="Times New Roman"/>
          <w:sz w:val="24"/>
          <w:szCs w:val="24"/>
        </w:rPr>
        <w:t xml:space="preserve">oftware tools exist for applying the JZS default prior in independent-group t-tests, paired-sample t-tests, regression, and ANOVA. </w:t>
      </w:r>
      <w:r w:rsidR="005B58F3">
        <w:rPr>
          <w:rFonts w:ascii="Times New Roman" w:hAnsi="Times New Roman" w:cs="Times New Roman"/>
          <w:sz w:val="24"/>
          <w:szCs w:val="24"/>
        </w:rPr>
        <w:t>This prior is easy to use due to its flexibility and its robust software tools.</w:t>
      </w:r>
    </w:p>
    <w:p w:rsidR="005C40E6" w:rsidRDefault="005B58F3" w:rsidP="005C40E6">
      <w:pPr>
        <w:rPr>
          <w:rFonts w:ascii="Times New Roman" w:hAnsi="Times New Roman" w:cs="Times New Roman"/>
          <w:sz w:val="24"/>
          <w:szCs w:val="24"/>
        </w:rPr>
      </w:pPr>
      <w:r>
        <w:rPr>
          <w:rFonts w:ascii="Times New Roman" w:hAnsi="Times New Roman" w:cs="Times New Roman"/>
          <w:sz w:val="24"/>
          <w:szCs w:val="24"/>
        </w:rPr>
        <w:tab/>
        <w:t xml:space="preserve">Alternatively, one can specify </w:t>
      </w:r>
      <w:r w:rsidR="00D5153E">
        <w:rPr>
          <w:rFonts w:ascii="Times New Roman" w:hAnsi="Times New Roman" w:cs="Times New Roman"/>
          <w:sz w:val="24"/>
          <w:szCs w:val="24"/>
        </w:rPr>
        <w:t xml:space="preserve">and test </w:t>
      </w:r>
      <w:r>
        <w:rPr>
          <w:rFonts w:ascii="Times New Roman" w:hAnsi="Times New Roman" w:cs="Times New Roman"/>
          <w:sz w:val="24"/>
          <w:szCs w:val="24"/>
        </w:rPr>
        <w:t xml:space="preserve">a more precise alternative hypothesis not centered at zero </w:t>
      </w:r>
      <w:r w:rsidR="00D5153E">
        <w:rPr>
          <w:rFonts w:ascii="Times New Roman" w:hAnsi="Times New Roman" w:cs="Times New Roman"/>
          <w:sz w:val="24"/>
          <w:szCs w:val="24"/>
        </w:rPr>
        <w:t xml:space="preserve">using the </w:t>
      </w:r>
      <w:proofErr w:type="spellStart"/>
      <w:r w:rsidR="00D5153E">
        <w:rPr>
          <w:rFonts w:ascii="Times New Roman" w:hAnsi="Times New Roman" w:cs="Times New Roman"/>
          <w:sz w:val="24"/>
          <w:szCs w:val="24"/>
        </w:rPr>
        <w:t>Bayes</w:t>
      </w:r>
      <w:proofErr w:type="spellEnd"/>
      <w:r w:rsidR="00D5153E">
        <w:rPr>
          <w:rFonts w:ascii="Times New Roman" w:hAnsi="Times New Roman" w:cs="Times New Roman"/>
          <w:sz w:val="24"/>
          <w:szCs w:val="24"/>
        </w:rPr>
        <w:t xml:space="preserve"> calculator developed by </w:t>
      </w:r>
      <w:proofErr w:type="spellStart"/>
      <w:r w:rsidR="005C40E6">
        <w:rPr>
          <w:rFonts w:ascii="Times New Roman" w:hAnsi="Times New Roman" w:cs="Times New Roman"/>
          <w:sz w:val="24"/>
          <w:szCs w:val="24"/>
        </w:rPr>
        <w:t>Dienes</w:t>
      </w:r>
      <w:proofErr w:type="spellEnd"/>
      <w:r w:rsidR="005C40E6">
        <w:rPr>
          <w:rFonts w:ascii="Times New Roman" w:hAnsi="Times New Roman" w:cs="Times New Roman"/>
          <w:sz w:val="24"/>
          <w:szCs w:val="24"/>
        </w:rPr>
        <w:t xml:space="preserve"> </w:t>
      </w:r>
      <w:r w:rsidR="00D5153E">
        <w:rPr>
          <w:rFonts w:ascii="Times New Roman" w:hAnsi="Times New Roman" w:cs="Times New Roman"/>
          <w:sz w:val="24"/>
          <w:szCs w:val="24"/>
        </w:rPr>
        <w:t>(</w:t>
      </w:r>
      <w:r w:rsidR="005C40E6">
        <w:rPr>
          <w:rFonts w:ascii="Times New Roman" w:hAnsi="Times New Roman" w:cs="Times New Roman"/>
          <w:sz w:val="24"/>
          <w:szCs w:val="24"/>
        </w:rPr>
        <w:t>2011, 2014</w:t>
      </w:r>
      <w:r w:rsidR="00D5153E">
        <w:rPr>
          <w:rFonts w:ascii="Times New Roman" w:hAnsi="Times New Roman" w:cs="Times New Roman"/>
          <w:sz w:val="24"/>
          <w:szCs w:val="24"/>
        </w:rPr>
        <w:t>).</w:t>
      </w:r>
      <w:r w:rsidR="005C40E6">
        <w:rPr>
          <w:rFonts w:ascii="Times New Roman" w:hAnsi="Times New Roman" w:cs="Times New Roman"/>
          <w:sz w:val="24"/>
          <w:szCs w:val="24"/>
        </w:rPr>
        <w:t xml:space="preserve"> </w:t>
      </w:r>
      <w:r w:rsidR="00D5153E">
        <w:rPr>
          <w:rFonts w:ascii="Times New Roman" w:hAnsi="Times New Roman" w:cs="Times New Roman"/>
          <w:sz w:val="24"/>
          <w:szCs w:val="24"/>
        </w:rPr>
        <w:t xml:space="preserve">For example, one alternative hypothesis might describe the hypothesized effect as </w:t>
      </w:r>
      <w:r w:rsidR="00660BB8">
        <w:rPr>
          <w:rFonts w:ascii="Times New Roman" w:hAnsi="Times New Roman" w:cs="Times New Roman"/>
          <w:sz w:val="24"/>
          <w:szCs w:val="24"/>
        </w:rPr>
        <w:t>half a normal distribution, starting at 0,</w:t>
      </w:r>
      <w:r w:rsidR="00D5153E">
        <w:rPr>
          <w:rFonts w:ascii="Times New Roman" w:hAnsi="Times New Roman" w:cs="Times New Roman"/>
          <w:sz w:val="24"/>
          <w:szCs w:val="24"/>
        </w:rPr>
        <w:t xml:space="preserve"> with standard deviation equal to .5. This hypothesis would represent a one-tailed test where the effect is expected to be about δ = .5, with smaller values again more likely than larger values. In the most s</w:t>
      </w:r>
      <w:r w:rsidR="00660BB8">
        <w:rPr>
          <w:rFonts w:ascii="Times New Roman" w:hAnsi="Times New Roman" w:cs="Times New Roman"/>
          <w:sz w:val="24"/>
          <w:szCs w:val="24"/>
        </w:rPr>
        <w:t>pecific case, one could test</w:t>
      </w:r>
      <w:r w:rsidR="00D5153E">
        <w:rPr>
          <w:rFonts w:ascii="Times New Roman" w:hAnsi="Times New Roman" w:cs="Times New Roman"/>
          <w:sz w:val="24"/>
          <w:szCs w:val="24"/>
        </w:rPr>
        <w:t xml:space="preserve"> </w:t>
      </w:r>
      <w:r w:rsidR="00660BB8">
        <w:rPr>
          <w:rFonts w:ascii="Times New Roman" w:hAnsi="Times New Roman" w:cs="Times New Roman"/>
          <w:sz w:val="24"/>
          <w:szCs w:val="24"/>
        </w:rPr>
        <w:t xml:space="preserve">an alternative hypothesis modeling the effect as a normal distribution with a non-zero mean, for example, δ ~ N(mean = .4, </w:t>
      </w:r>
      <w:proofErr w:type="spellStart"/>
      <w:r w:rsidR="00660BB8">
        <w:rPr>
          <w:rFonts w:ascii="Times New Roman" w:hAnsi="Times New Roman" w:cs="Times New Roman"/>
          <w:sz w:val="24"/>
          <w:szCs w:val="24"/>
        </w:rPr>
        <w:t>sd</w:t>
      </w:r>
      <w:proofErr w:type="spellEnd"/>
      <w:r w:rsidR="00660BB8">
        <w:rPr>
          <w:rFonts w:ascii="Times New Roman" w:hAnsi="Times New Roman" w:cs="Times New Roman"/>
          <w:sz w:val="24"/>
          <w:szCs w:val="24"/>
        </w:rPr>
        <w:t xml:space="preserve"> = .2). Such a hypothesis, then, describes the expected effect size as δ = .4 [0, .8], with values near .4 being most probable.</w:t>
      </w:r>
    </w:p>
    <w:p w:rsidR="00655DD2"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 xml:space="preserve">Arguing the Null in </w:t>
      </w:r>
      <w:r w:rsidR="00655DD2" w:rsidRPr="005779CC">
        <w:rPr>
          <w:rFonts w:ascii="Times New Roman" w:hAnsi="Times New Roman" w:cs="Times New Roman"/>
          <w:b/>
          <w:sz w:val="24"/>
          <w:szCs w:val="24"/>
        </w:rPr>
        <w:t xml:space="preserve">Pilot </w:t>
      </w:r>
      <w:r>
        <w:rPr>
          <w:rFonts w:ascii="Times New Roman" w:hAnsi="Times New Roman" w:cs="Times New Roman"/>
          <w:b/>
          <w:sz w:val="24"/>
          <w:szCs w:val="24"/>
        </w:rPr>
        <w:t>T</w:t>
      </w:r>
      <w:r w:rsidR="00655DD2" w:rsidRPr="005779CC">
        <w:rPr>
          <w:rFonts w:ascii="Times New Roman" w:hAnsi="Times New Roman" w:cs="Times New Roman"/>
          <w:b/>
          <w:sz w:val="24"/>
          <w:szCs w:val="24"/>
        </w:rPr>
        <w:t>esting</w:t>
      </w:r>
      <w:r>
        <w:rPr>
          <w:rFonts w:ascii="Times New Roman" w:hAnsi="Times New Roman" w:cs="Times New Roman"/>
          <w:b/>
          <w:sz w:val="24"/>
          <w:szCs w:val="24"/>
        </w:rPr>
        <w:t xml:space="preserve"> of Matched Stimuli</w:t>
      </w:r>
    </w:p>
    <w:p w:rsidR="00E3384F" w:rsidRPr="005779CC" w:rsidRDefault="00655DD2" w:rsidP="00C47553">
      <w:pPr>
        <w:rPr>
          <w:rFonts w:ascii="Times New Roman" w:hAnsi="Times New Roman" w:cs="Times New Roman"/>
          <w:sz w:val="24"/>
          <w:szCs w:val="24"/>
        </w:rPr>
      </w:pPr>
      <w:r w:rsidRPr="005779CC">
        <w:rPr>
          <w:rFonts w:ascii="Times New Roman" w:hAnsi="Times New Roman" w:cs="Times New Roman"/>
          <w:b/>
          <w:sz w:val="24"/>
          <w:szCs w:val="24"/>
        </w:rPr>
        <w:tab/>
      </w:r>
      <w:r w:rsidRPr="005779CC">
        <w:rPr>
          <w:rFonts w:ascii="Times New Roman" w:hAnsi="Times New Roman" w:cs="Times New Roman"/>
          <w:sz w:val="24"/>
          <w:szCs w:val="24"/>
        </w:rPr>
        <w:t xml:space="preserve">Suppose that we intend to run a study to see whether </w:t>
      </w:r>
      <w:r w:rsidR="00E3384F" w:rsidRPr="005779CC">
        <w:rPr>
          <w:rFonts w:ascii="Times New Roman" w:hAnsi="Times New Roman" w:cs="Times New Roman"/>
          <w:sz w:val="24"/>
          <w:szCs w:val="24"/>
        </w:rPr>
        <w:t>violent content in games influences aggressive behavior. Participants will play one of two games (violent or nonviolent) and then have an opportunity to aggress against a confederate. In order to make a causal statement that the observed effects, if any, are specifically due to violence, it is useful to first make sure that the two stimuli are alike in all dimensions save violence.</w:t>
      </w:r>
      <w:r w:rsidR="00C47553">
        <w:rPr>
          <w:rFonts w:ascii="Times New Roman" w:hAnsi="Times New Roman" w:cs="Times New Roman"/>
          <w:sz w:val="24"/>
          <w:szCs w:val="24"/>
        </w:rPr>
        <w:t xml:space="preserve"> W</w:t>
      </w:r>
      <w:r w:rsidR="00E3384F" w:rsidRPr="005779CC">
        <w:rPr>
          <w:rFonts w:ascii="Times New Roman" w:hAnsi="Times New Roman" w:cs="Times New Roman"/>
          <w:sz w:val="24"/>
          <w:szCs w:val="24"/>
        </w:rPr>
        <w:t xml:space="preserve">e run a small pilot study (n=20), asking each participant to rate each game for violence, difficulty, arousal, and enjoyment. Performing paired-samples t-tests on each outcome, only violence is found to significantly differ, p &lt; .05. We might be tempted to conclude, then, that the two games are matched on the other outcomes. However, this </w:t>
      </w:r>
      <w:r w:rsidR="00C10CE9">
        <w:rPr>
          <w:rFonts w:ascii="Times New Roman" w:hAnsi="Times New Roman" w:cs="Times New Roman"/>
          <w:sz w:val="24"/>
          <w:szCs w:val="24"/>
        </w:rPr>
        <w:t>conclusion does not follow</w:t>
      </w:r>
      <w:r w:rsidR="00E3384F" w:rsidRPr="005779CC">
        <w:rPr>
          <w:rFonts w:ascii="Times New Roman" w:hAnsi="Times New Roman" w:cs="Times New Roman"/>
          <w:sz w:val="24"/>
          <w:szCs w:val="24"/>
        </w:rPr>
        <w:t xml:space="preserve"> on the basis of p &gt; .05</w:t>
      </w:r>
      <w:r w:rsidR="00C47553">
        <w:rPr>
          <w:rFonts w:ascii="Times New Roman" w:hAnsi="Times New Roman" w:cs="Times New Roman"/>
          <w:sz w:val="24"/>
          <w:szCs w:val="24"/>
        </w:rPr>
        <w:t xml:space="preserve"> alone</w:t>
      </w:r>
      <w:r w:rsidR="00E3384F" w:rsidRPr="005779CC">
        <w:rPr>
          <w:rFonts w:ascii="Times New Roman" w:hAnsi="Times New Roman" w:cs="Times New Roman"/>
          <w:sz w:val="24"/>
          <w:szCs w:val="24"/>
        </w:rPr>
        <w:t>.</w:t>
      </w:r>
    </w:p>
    <w:p w:rsidR="00E3384F" w:rsidRPr="005779CC" w:rsidRDefault="00E3384F"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the research literature on violent games, </w:t>
      </w:r>
      <w:r w:rsidR="00C47553">
        <w:rPr>
          <w:rFonts w:ascii="Times New Roman" w:hAnsi="Times New Roman" w:cs="Times New Roman"/>
          <w:sz w:val="24"/>
          <w:szCs w:val="24"/>
        </w:rPr>
        <w:t xml:space="preserve">advocates have suggested that </w:t>
      </w:r>
      <w:r w:rsidRPr="005779CC">
        <w:rPr>
          <w:rFonts w:ascii="Times New Roman" w:hAnsi="Times New Roman" w:cs="Times New Roman"/>
          <w:sz w:val="24"/>
          <w:szCs w:val="24"/>
        </w:rPr>
        <w:t>this process of matching</w:t>
      </w:r>
      <w:r w:rsidR="00C47553">
        <w:rPr>
          <w:rFonts w:ascii="Times New Roman" w:hAnsi="Times New Roman" w:cs="Times New Roman"/>
          <w:sz w:val="24"/>
          <w:szCs w:val="24"/>
        </w:rPr>
        <w:t xml:space="preserve"> is</w:t>
      </w:r>
      <w:r w:rsidRPr="005779CC">
        <w:rPr>
          <w:rFonts w:ascii="Times New Roman" w:hAnsi="Times New Roman" w:cs="Times New Roman"/>
          <w:sz w:val="24"/>
          <w:szCs w:val="24"/>
        </w:rPr>
        <w:t xml:space="preserve"> one of the criteria that </w:t>
      </w:r>
      <w:r w:rsidR="003746FF" w:rsidRPr="005779CC">
        <w:rPr>
          <w:rFonts w:ascii="Times New Roman" w:hAnsi="Times New Roman" w:cs="Times New Roman"/>
          <w:sz w:val="24"/>
          <w:szCs w:val="24"/>
        </w:rPr>
        <w:t>separate</w:t>
      </w:r>
      <w:r w:rsidRPr="005779CC">
        <w:rPr>
          <w:rFonts w:ascii="Times New Roman" w:hAnsi="Times New Roman" w:cs="Times New Roman"/>
          <w:sz w:val="24"/>
          <w:szCs w:val="24"/>
        </w:rPr>
        <w:t xml:space="preserve"> “best practices” studies</w:t>
      </w:r>
      <w:r w:rsidR="00C47553">
        <w:rPr>
          <w:rFonts w:ascii="Times New Roman" w:hAnsi="Times New Roman" w:cs="Times New Roman"/>
          <w:sz w:val="24"/>
          <w:szCs w:val="24"/>
        </w:rPr>
        <w:t xml:space="preserve"> that find larger effects</w:t>
      </w:r>
      <w:r w:rsidRPr="005779CC">
        <w:rPr>
          <w:rFonts w:ascii="Times New Roman" w:hAnsi="Times New Roman" w:cs="Times New Roman"/>
          <w:sz w:val="24"/>
          <w:szCs w:val="24"/>
        </w:rPr>
        <w:t xml:space="preserve"> from “not best practices” studies </w:t>
      </w:r>
      <w:r w:rsidR="00C47553">
        <w:rPr>
          <w:rFonts w:ascii="Times New Roman" w:hAnsi="Times New Roman" w:cs="Times New Roman"/>
          <w:sz w:val="24"/>
          <w:szCs w:val="24"/>
        </w:rPr>
        <w:t xml:space="preserve">that find smaller effects </w:t>
      </w:r>
      <w:r w:rsidRPr="005779CC">
        <w:rPr>
          <w:rFonts w:ascii="Times New Roman" w:hAnsi="Times New Roman" w:cs="Times New Roman"/>
          <w:sz w:val="24"/>
          <w:szCs w:val="24"/>
        </w:rPr>
        <w:t>(Ande</w:t>
      </w:r>
      <w:r w:rsidR="003746FF" w:rsidRPr="005779CC">
        <w:rPr>
          <w:rFonts w:ascii="Times New Roman" w:hAnsi="Times New Roman" w:cs="Times New Roman"/>
          <w:sz w:val="24"/>
          <w:szCs w:val="24"/>
        </w:rPr>
        <w:t xml:space="preserve">rson et al., 2010). </w:t>
      </w:r>
      <w:r w:rsidR="00C47553">
        <w:rPr>
          <w:rFonts w:ascii="Times New Roman" w:hAnsi="Times New Roman" w:cs="Times New Roman"/>
          <w:sz w:val="24"/>
          <w:szCs w:val="24"/>
        </w:rPr>
        <w:t xml:space="preserve">At the same time, skeptics have suggested that matching games on certain dimensions eliminates the effect of violent games (Adachi &amp; Willoughby, 2011). </w:t>
      </w:r>
      <w:r w:rsidR="003746FF" w:rsidRPr="005779CC">
        <w:rPr>
          <w:rFonts w:ascii="Times New Roman" w:hAnsi="Times New Roman" w:cs="Times New Roman"/>
          <w:sz w:val="24"/>
          <w:szCs w:val="24"/>
        </w:rPr>
        <w:t xml:space="preserve">However, </w:t>
      </w:r>
      <w:r w:rsidR="00C47553">
        <w:rPr>
          <w:rFonts w:ascii="Times New Roman" w:hAnsi="Times New Roman" w:cs="Times New Roman"/>
          <w:sz w:val="24"/>
          <w:szCs w:val="24"/>
        </w:rPr>
        <w:t>interpretation of these pilot tests has been improper and incoherent</w:t>
      </w:r>
      <w:r w:rsidR="003746FF" w:rsidRPr="005779CC">
        <w:rPr>
          <w:rFonts w:ascii="Times New Roman" w:hAnsi="Times New Roman" w:cs="Times New Roman"/>
          <w:sz w:val="24"/>
          <w:szCs w:val="24"/>
        </w:rPr>
        <w:t xml:space="preserve">. For example, pilot tests in this research domain have often estimated the differences between stimuli as </w:t>
      </w:r>
      <w:r w:rsidR="002D3DC9">
        <w:rPr>
          <w:rFonts w:ascii="Times New Roman" w:hAnsi="Times New Roman" w:cs="Times New Roman"/>
          <w:sz w:val="24"/>
          <w:szCs w:val="24"/>
        </w:rPr>
        <w:t xml:space="preserve">being </w:t>
      </w:r>
      <w:r w:rsidR="003746FF" w:rsidRPr="005779CC">
        <w:rPr>
          <w:rFonts w:ascii="Times New Roman" w:hAnsi="Times New Roman" w:cs="Times New Roman"/>
          <w:sz w:val="24"/>
          <w:szCs w:val="24"/>
        </w:rPr>
        <w:t>large</w:t>
      </w:r>
      <w:r w:rsidR="002D3DC9">
        <w:rPr>
          <w:rFonts w:ascii="Times New Roman" w:hAnsi="Times New Roman" w:cs="Times New Roman"/>
          <w:sz w:val="24"/>
          <w:szCs w:val="24"/>
        </w:rPr>
        <w:t xml:space="preserve">, </w:t>
      </w:r>
      <w:r w:rsidR="00744173">
        <w:rPr>
          <w:rFonts w:ascii="Times New Roman" w:hAnsi="Times New Roman" w:cs="Times New Roman"/>
          <w:sz w:val="24"/>
          <w:szCs w:val="24"/>
        </w:rPr>
        <w:t>but because the results were not statistically significant, the null hypothesis was considered confirmed</w:t>
      </w:r>
      <w:r w:rsidR="003746FF" w:rsidRPr="005779CC">
        <w:rPr>
          <w:rFonts w:ascii="Times New Roman" w:hAnsi="Times New Roman" w:cs="Times New Roman"/>
          <w:sz w:val="24"/>
          <w:szCs w:val="24"/>
        </w:rPr>
        <w:t xml:space="preserve">. In one particularly remarkable case, post-hoc </w:t>
      </w:r>
      <w:proofErr w:type="spellStart"/>
      <w:r w:rsidR="003746FF" w:rsidRPr="005779CC">
        <w:rPr>
          <w:rFonts w:ascii="Times New Roman" w:hAnsi="Times New Roman" w:cs="Times New Roman"/>
          <w:sz w:val="24"/>
          <w:szCs w:val="24"/>
        </w:rPr>
        <w:t>Bonferroni</w:t>
      </w:r>
      <w:proofErr w:type="spellEnd"/>
      <w:r w:rsidR="003746FF" w:rsidRPr="005779CC">
        <w:rPr>
          <w:rFonts w:ascii="Times New Roman" w:hAnsi="Times New Roman" w:cs="Times New Roman"/>
          <w:sz w:val="24"/>
          <w:szCs w:val="24"/>
        </w:rPr>
        <w:t xml:space="preserve"> correction for multiple comparisons was applied to control the Type I error rate across comparisons on 14 dimensions, changing the critical value of </w:t>
      </w:r>
      <w:r w:rsidR="003746FF" w:rsidRPr="005779CC">
        <w:rPr>
          <w:rFonts w:ascii="Times New Roman" w:hAnsi="Times New Roman" w:cs="Times New Roman"/>
          <w:i/>
          <w:sz w:val="24"/>
          <w:szCs w:val="24"/>
        </w:rPr>
        <w:t xml:space="preserve">p </w:t>
      </w:r>
      <w:r w:rsidR="003746FF" w:rsidRPr="005779CC">
        <w:rPr>
          <w:rFonts w:ascii="Times New Roman" w:hAnsi="Times New Roman" w:cs="Times New Roman"/>
          <w:sz w:val="24"/>
          <w:szCs w:val="24"/>
        </w:rPr>
        <w:t>to .0036 (</w:t>
      </w:r>
      <w:proofErr w:type="spellStart"/>
      <w:r w:rsidR="003746FF" w:rsidRPr="005779CC">
        <w:rPr>
          <w:rFonts w:ascii="Times New Roman" w:hAnsi="Times New Roman" w:cs="Times New Roman"/>
          <w:sz w:val="24"/>
          <w:szCs w:val="24"/>
        </w:rPr>
        <w:t>Arriaga</w:t>
      </w:r>
      <w:proofErr w:type="spellEnd"/>
      <w:r w:rsidR="003746FF" w:rsidRPr="005779CC">
        <w:rPr>
          <w:rFonts w:ascii="Times New Roman" w:hAnsi="Times New Roman" w:cs="Times New Roman"/>
          <w:sz w:val="24"/>
          <w:szCs w:val="24"/>
        </w:rPr>
        <w:t xml:space="preserve">, </w:t>
      </w:r>
      <w:proofErr w:type="spellStart"/>
      <w:r w:rsidR="003746FF" w:rsidRPr="005779CC">
        <w:rPr>
          <w:rFonts w:ascii="Times New Roman" w:hAnsi="Times New Roman" w:cs="Times New Roman"/>
          <w:sz w:val="24"/>
          <w:szCs w:val="24"/>
        </w:rPr>
        <w:t>Esteves</w:t>
      </w:r>
      <w:proofErr w:type="spellEnd"/>
      <w:r w:rsidR="003746FF" w:rsidRPr="005779CC">
        <w:rPr>
          <w:rFonts w:ascii="Times New Roman" w:hAnsi="Times New Roman" w:cs="Times New Roman"/>
          <w:sz w:val="24"/>
          <w:szCs w:val="24"/>
        </w:rPr>
        <w:t xml:space="preserve">, </w:t>
      </w:r>
      <w:proofErr w:type="spellStart"/>
      <w:r w:rsidR="003746FF" w:rsidRPr="005779CC">
        <w:rPr>
          <w:rFonts w:ascii="Times New Roman" w:hAnsi="Times New Roman" w:cs="Times New Roman"/>
          <w:sz w:val="24"/>
          <w:szCs w:val="24"/>
        </w:rPr>
        <w:t>Carneiro</w:t>
      </w:r>
      <w:proofErr w:type="spellEnd"/>
      <w:r w:rsidR="003746FF" w:rsidRPr="005779CC">
        <w:rPr>
          <w:rFonts w:ascii="Times New Roman" w:hAnsi="Times New Roman" w:cs="Times New Roman"/>
          <w:sz w:val="24"/>
          <w:szCs w:val="24"/>
        </w:rPr>
        <w:t xml:space="preserve">, &amp; </w:t>
      </w:r>
      <w:proofErr w:type="spellStart"/>
      <w:r w:rsidR="003746FF" w:rsidRPr="005779CC">
        <w:rPr>
          <w:rFonts w:ascii="Times New Roman" w:hAnsi="Times New Roman" w:cs="Times New Roman"/>
          <w:sz w:val="24"/>
          <w:szCs w:val="24"/>
        </w:rPr>
        <w:t>Monteiro</w:t>
      </w:r>
      <w:proofErr w:type="spellEnd"/>
      <w:r w:rsidR="003746FF" w:rsidRPr="005779CC">
        <w:rPr>
          <w:rFonts w:ascii="Times New Roman" w:hAnsi="Times New Roman" w:cs="Times New Roman"/>
          <w:sz w:val="24"/>
          <w:szCs w:val="24"/>
        </w:rPr>
        <w:t xml:space="preserve">, 2008). Differences as large as </w:t>
      </w:r>
      <w:r w:rsidR="00BB4E7D" w:rsidRPr="005779CC">
        <w:rPr>
          <w:rFonts w:ascii="Times New Roman" w:hAnsi="Times New Roman" w:cs="Times New Roman"/>
          <w:i/>
          <w:sz w:val="24"/>
          <w:szCs w:val="24"/>
        </w:rPr>
        <w:t xml:space="preserve">r </w:t>
      </w:r>
      <w:r w:rsidR="00BB4E7D" w:rsidRPr="005779CC">
        <w:rPr>
          <w:rFonts w:ascii="Times New Roman" w:hAnsi="Times New Roman" w:cs="Times New Roman"/>
          <w:sz w:val="24"/>
          <w:szCs w:val="24"/>
        </w:rPr>
        <w:t xml:space="preserve">= .53 were observed but not considered statistically significant due to the small sample size and harsh multiple comparison correction. To their credit, the authors </w:t>
      </w:r>
      <w:r w:rsidR="00C47553">
        <w:rPr>
          <w:rFonts w:ascii="Times New Roman" w:hAnsi="Times New Roman" w:cs="Times New Roman"/>
          <w:sz w:val="24"/>
          <w:szCs w:val="24"/>
        </w:rPr>
        <w:t>acknowledge that the pilot sample was small, but still do not entertain the possibility that the pilot test provided evidence of differences, instead concluding support for the null.</w:t>
      </w:r>
    </w:p>
    <w:p w:rsidR="007A75AF" w:rsidRDefault="007A75AF" w:rsidP="00BB4E7D">
      <w:pPr>
        <w:rPr>
          <w:rFonts w:ascii="Times New Roman" w:hAnsi="Times New Roman" w:cs="Times New Roman"/>
          <w:sz w:val="24"/>
          <w:szCs w:val="24"/>
        </w:rPr>
      </w:pPr>
      <w:r w:rsidRPr="005779CC">
        <w:rPr>
          <w:rFonts w:ascii="Times New Roman" w:hAnsi="Times New Roman" w:cs="Times New Roman"/>
          <w:sz w:val="24"/>
          <w:szCs w:val="24"/>
        </w:rPr>
        <w:tab/>
        <w:t>Indeed</w:t>
      </w:r>
      <w:commentRangeStart w:id="7"/>
      <w:r w:rsidRPr="005779CC">
        <w:rPr>
          <w:rFonts w:ascii="Times New Roman" w:hAnsi="Times New Roman" w:cs="Times New Roman"/>
          <w:sz w:val="24"/>
          <w:szCs w:val="24"/>
        </w:rPr>
        <w:t xml:space="preserve">, </w:t>
      </w:r>
      <w:commentRangeStart w:id="8"/>
      <w:r w:rsidRPr="005779CC">
        <w:rPr>
          <w:rFonts w:ascii="Times New Roman" w:hAnsi="Times New Roman" w:cs="Times New Roman"/>
          <w:sz w:val="24"/>
          <w:szCs w:val="24"/>
        </w:rPr>
        <w:t xml:space="preserve">pilot tests using NHST </w:t>
      </w:r>
      <w:commentRangeEnd w:id="7"/>
      <w:r w:rsidR="00227C80">
        <w:rPr>
          <w:rStyle w:val="CommentReference"/>
        </w:rPr>
        <w:commentReference w:id="7"/>
      </w:r>
      <w:r w:rsidRPr="005779CC">
        <w:rPr>
          <w:rFonts w:ascii="Times New Roman" w:hAnsi="Times New Roman" w:cs="Times New Roman"/>
          <w:sz w:val="24"/>
          <w:szCs w:val="24"/>
        </w:rPr>
        <w:t>in this way are constructed so that the researcher is on the wrong side of the null hypothesis</w:t>
      </w:r>
      <w:commentRangeEnd w:id="8"/>
      <w:r w:rsidR="00E31E94">
        <w:rPr>
          <w:rStyle w:val="CommentReference"/>
        </w:rPr>
        <w:commentReference w:id="8"/>
      </w:r>
      <w:r w:rsidRPr="005779CC">
        <w:rPr>
          <w:rFonts w:ascii="Times New Roman" w:hAnsi="Times New Roman" w:cs="Times New Roman"/>
          <w:sz w:val="24"/>
          <w:szCs w:val="24"/>
        </w:rPr>
        <w:t xml:space="preserve">. The researcher hopes not to find a significant effect; however, the more data he or she collects, </w:t>
      </w:r>
      <w:r w:rsidR="002D3DC9">
        <w:rPr>
          <w:rFonts w:ascii="Times New Roman" w:hAnsi="Times New Roman" w:cs="Times New Roman"/>
          <w:sz w:val="24"/>
          <w:szCs w:val="24"/>
        </w:rPr>
        <w:t xml:space="preserve">the better the statistical power to detect a confound, and </w:t>
      </w:r>
      <w:r w:rsidRPr="005779CC">
        <w:rPr>
          <w:rFonts w:ascii="Times New Roman" w:hAnsi="Times New Roman" w:cs="Times New Roman"/>
          <w:sz w:val="24"/>
          <w:szCs w:val="24"/>
        </w:rPr>
        <w:t xml:space="preserve">the more likely it becomes that one or more </w:t>
      </w:r>
      <w:r w:rsidR="002D3DC9">
        <w:rPr>
          <w:rFonts w:ascii="Times New Roman" w:hAnsi="Times New Roman" w:cs="Times New Roman"/>
          <w:sz w:val="24"/>
          <w:szCs w:val="24"/>
        </w:rPr>
        <w:t>confounds will emerge as significant</w:t>
      </w:r>
      <w:r w:rsidRPr="005779CC">
        <w:rPr>
          <w:rFonts w:ascii="Times New Roman" w:hAnsi="Times New Roman" w:cs="Times New Roman"/>
          <w:sz w:val="24"/>
          <w:szCs w:val="24"/>
        </w:rPr>
        <w:t xml:space="preserve">. This particular statistical procedure, then, </w:t>
      </w:r>
      <w:r w:rsidR="00953484">
        <w:rPr>
          <w:rFonts w:ascii="Times New Roman" w:hAnsi="Times New Roman" w:cs="Times New Roman"/>
          <w:sz w:val="24"/>
          <w:szCs w:val="24"/>
        </w:rPr>
        <w:t xml:space="preserve">implicitly </w:t>
      </w:r>
      <w:r w:rsidR="00DC0231">
        <w:rPr>
          <w:rFonts w:ascii="Times New Roman" w:hAnsi="Times New Roman" w:cs="Times New Roman"/>
          <w:sz w:val="24"/>
          <w:szCs w:val="24"/>
        </w:rPr>
        <w:t>rewards researchers for collecting</w:t>
      </w:r>
      <w:commentRangeStart w:id="9"/>
      <w:r w:rsidRPr="005779CC">
        <w:rPr>
          <w:rFonts w:ascii="Times New Roman" w:hAnsi="Times New Roman" w:cs="Times New Roman"/>
          <w:sz w:val="24"/>
          <w:szCs w:val="24"/>
        </w:rPr>
        <w:t xml:space="preserve"> insufficient amount</w:t>
      </w:r>
      <w:r w:rsidR="00DC0231">
        <w:rPr>
          <w:rFonts w:ascii="Times New Roman" w:hAnsi="Times New Roman" w:cs="Times New Roman"/>
          <w:sz w:val="24"/>
          <w:szCs w:val="24"/>
        </w:rPr>
        <w:t>s</w:t>
      </w:r>
      <w:r w:rsidRPr="005779CC">
        <w:rPr>
          <w:rFonts w:ascii="Times New Roman" w:hAnsi="Times New Roman" w:cs="Times New Roman"/>
          <w:sz w:val="24"/>
          <w:szCs w:val="24"/>
        </w:rPr>
        <w:t xml:space="preserve"> of data </w:t>
      </w:r>
      <w:commentRangeEnd w:id="9"/>
      <w:r w:rsidR="00227C80">
        <w:rPr>
          <w:rStyle w:val="CommentReference"/>
        </w:rPr>
        <w:commentReference w:id="9"/>
      </w:r>
      <w:r w:rsidRPr="005779CC">
        <w:rPr>
          <w:rFonts w:ascii="Times New Roman" w:hAnsi="Times New Roman" w:cs="Times New Roman"/>
          <w:sz w:val="24"/>
          <w:szCs w:val="24"/>
        </w:rPr>
        <w:t>and risks failing to detect substantial confounds.</w:t>
      </w:r>
      <w:r w:rsidR="002D3DC9">
        <w:rPr>
          <w:rFonts w:ascii="Times New Roman" w:hAnsi="Times New Roman" w:cs="Times New Roman"/>
          <w:sz w:val="24"/>
          <w:szCs w:val="24"/>
        </w:rPr>
        <w:t xml:space="preserve"> Indeed, with a sufficiently small pilot and harsh enough multiple comparison corrections, even large confounds will go undetected.</w:t>
      </w:r>
    </w:p>
    <w:p w:rsidR="007A75AF" w:rsidRPr="005779CC" w:rsidRDefault="007A75AF"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w:t>
      </w:r>
      <w:r w:rsidR="00507A81">
        <w:rPr>
          <w:rFonts w:ascii="Times New Roman" w:hAnsi="Times New Roman" w:cs="Times New Roman"/>
          <w:b/>
          <w:sz w:val="24"/>
          <w:szCs w:val="24"/>
        </w:rPr>
        <w:t>sian A</w:t>
      </w:r>
      <w:r w:rsidRPr="005779CC">
        <w:rPr>
          <w:rFonts w:ascii="Times New Roman" w:hAnsi="Times New Roman" w:cs="Times New Roman"/>
          <w:b/>
          <w:sz w:val="24"/>
          <w:szCs w:val="24"/>
        </w:rPr>
        <w:t xml:space="preserve">nalysis in </w:t>
      </w:r>
      <w:r w:rsidR="00507A81">
        <w:rPr>
          <w:rFonts w:ascii="Times New Roman" w:hAnsi="Times New Roman" w:cs="Times New Roman"/>
          <w:b/>
          <w:sz w:val="24"/>
          <w:szCs w:val="24"/>
        </w:rPr>
        <w:t>P</w:t>
      </w:r>
      <w:r w:rsidRPr="005779CC">
        <w:rPr>
          <w:rFonts w:ascii="Times New Roman" w:hAnsi="Times New Roman" w:cs="Times New Roman"/>
          <w:b/>
          <w:sz w:val="24"/>
          <w:szCs w:val="24"/>
        </w:rPr>
        <w:t xml:space="preserve">ilot </w:t>
      </w:r>
      <w:r w:rsidR="00507A81">
        <w:rPr>
          <w:rFonts w:ascii="Times New Roman" w:hAnsi="Times New Roman" w:cs="Times New Roman"/>
          <w:b/>
          <w:sz w:val="24"/>
          <w:szCs w:val="24"/>
        </w:rPr>
        <w:t>T</w:t>
      </w:r>
      <w:r w:rsidRPr="005779CC">
        <w:rPr>
          <w:rFonts w:ascii="Times New Roman" w:hAnsi="Times New Roman" w:cs="Times New Roman"/>
          <w:b/>
          <w:sz w:val="24"/>
          <w:szCs w:val="24"/>
        </w:rPr>
        <w:t>esting</w:t>
      </w:r>
      <w:del w:id="10" w:author="Dirk Mügge" w:date="2014-10-15T10:18:00Z">
        <w:r w:rsidRPr="005779CC">
          <w:rPr>
            <w:rFonts w:ascii="Times New Roman" w:hAnsi="Times New Roman" w:cs="Times New Roman"/>
            <w:b/>
            <w:sz w:val="24"/>
            <w:szCs w:val="24"/>
          </w:rPr>
          <w:delText>.</w:delText>
        </w:r>
      </w:del>
    </w:p>
    <w:p w:rsidR="00B57ECA" w:rsidRPr="005779CC" w:rsidRDefault="007A75AF" w:rsidP="00BB4E7D">
      <w:pPr>
        <w:rPr>
          <w:rFonts w:ascii="Times New Roman" w:hAnsi="Times New Roman" w:cs="Times New Roman"/>
          <w:sz w:val="24"/>
          <w:szCs w:val="24"/>
        </w:rPr>
      </w:pPr>
      <w:r w:rsidRPr="005779CC">
        <w:rPr>
          <w:rFonts w:ascii="Times New Roman" w:hAnsi="Times New Roman" w:cs="Times New Roman"/>
          <w:b/>
          <w:sz w:val="24"/>
          <w:szCs w:val="24"/>
        </w:rPr>
        <w:tab/>
      </w:r>
      <w:r w:rsidR="00A67377" w:rsidRPr="005779CC">
        <w:rPr>
          <w:rFonts w:ascii="Times New Roman" w:hAnsi="Times New Roman" w:cs="Times New Roman"/>
          <w:sz w:val="24"/>
          <w:szCs w:val="24"/>
        </w:rPr>
        <w:t>Through this approach, researchers could specify an alternative hypothesis that the two stimuli are moderately different on any given dimension. Participants rate the stimuli, and the likelihood of the null and alternative hypotheses are compared given the sample’s estimated effect size and sample size. If the Bayes factor favors the null</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10</w:t>
      </w:r>
      <w:r w:rsidR="00CD30DD" w:rsidRPr="005779CC">
        <w:rPr>
          <w:rFonts w:ascii="Times New Roman" w:hAnsi="Times New Roman" w:cs="Times New Roman"/>
          <w:sz w:val="24"/>
          <w:szCs w:val="24"/>
        </w:rPr>
        <w:t xml:space="preserve"> &lt; 1)</w:t>
      </w:r>
      <w:r w:rsidR="00A67377" w:rsidRPr="005779CC">
        <w:rPr>
          <w:rFonts w:ascii="Times New Roman" w:hAnsi="Times New Roman" w:cs="Times New Roman"/>
          <w:sz w:val="24"/>
          <w:szCs w:val="24"/>
        </w:rPr>
        <w:t xml:space="preserve">, </w:t>
      </w:r>
      <w:r w:rsidR="00CD30DD" w:rsidRPr="005779CC">
        <w:rPr>
          <w:rFonts w:ascii="Times New Roman" w:hAnsi="Times New Roman" w:cs="Times New Roman"/>
          <w:sz w:val="24"/>
          <w:szCs w:val="24"/>
        </w:rPr>
        <w:t>the researcher has evidence that the two stimuli do not differ on the particular dimension. If the Bayes factor favors the alternative (BF</w:t>
      </w:r>
      <w:r w:rsidR="00CD30DD" w:rsidRPr="005779CC">
        <w:rPr>
          <w:rFonts w:ascii="Times New Roman" w:hAnsi="Times New Roman" w:cs="Times New Roman"/>
          <w:sz w:val="24"/>
          <w:szCs w:val="24"/>
          <w:vertAlign w:val="subscript"/>
        </w:rPr>
        <w:t xml:space="preserve">10 </w:t>
      </w:r>
      <w:r w:rsidR="00CD30DD" w:rsidRPr="005779CC">
        <w:rPr>
          <w:rFonts w:ascii="Times New Roman" w:hAnsi="Times New Roman" w:cs="Times New Roman"/>
          <w:sz w:val="24"/>
          <w:szCs w:val="24"/>
        </w:rPr>
        <w:t xml:space="preserve">&gt; 1), this is evidence that the two stimuli do differ. Finally, if the Bayes factor favors neither </w:t>
      </w:r>
      <w:r w:rsidR="00521335">
        <w:rPr>
          <w:rFonts w:ascii="Times New Roman" w:hAnsi="Times New Roman" w:cs="Times New Roman"/>
          <w:sz w:val="24"/>
          <w:szCs w:val="24"/>
        </w:rPr>
        <w:t>hypothesis</w:t>
      </w:r>
      <w:r w:rsidR="00CD30DD" w:rsidRPr="005779CC">
        <w:rPr>
          <w:rFonts w:ascii="Times New Roman" w:hAnsi="Times New Roman" w:cs="Times New Roman"/>
          <w:sz w:val="24"/>
          <w:szCs w:val="24"/>
        </w:rPr>
        <w:t xml:space="preserve"> (BF</w:t>
      </w:r>
      <w:r w:rsidR="00CD30DD" w:rsidRPr="005779CC">
        <w:rPr>
          <w:rFonts w:ascii="Times New Roman" w:hAnsi="Times New Roman" w:cs="Times New Roman"/>
          <w:sz w:val="24"/>
          <w:szCs w:val="24"/>
          <w:vertAlign w:val="subscript"/>
        </w:rPr>
        <w:t>10</w:t>
      </w:r>
      <w:r w:rsidR="00CD30DD" w:rsidRPr="005779CC">
        <w:rPr>
          <w:rFonts w:ascii="Times New Roman" w:hAnsi="Times New Roman" w:cs="Times New Roman"/>
          <w:sz w:val="24"/>
          <w:szCs w:val="24"/>
        </w:rPr>
        <w:t xml:space="preserve"> ≈ 1), the data are not sufficient to discriminate between the two hypotheses. </w:t>
      </w:r>
    </w:p>
    <w:p w:rsidR="0050603F" w:rsidRDefault="0050603F" w:rsidP="00BB4E7D">
      <w:pPr>
        <w:rPr>
          <w:rFonts w:ascii="Times New Roman" w:hAnsi="Times New Roman" w:cs="Times New Roman"/>
          <w:sz w:val="24"/>
          <w:szCs w:val="24"/>
        </w:rPr>
      </w:pPr>
      <w:r w:rsidRPr="005779CC">
        <w:rPr>
          <w:rFonts w:ascii="Times New Roman" w:hAnsi="Times New Roman" w:cs="Times New Roman"/>
          <w:sz w:val="24"/>
          <w:szCs w:val="24"/>
        </w:rPr>
        <w:tab/>
      </w:r>
      <w:r w:rsidR="00055DD8">
        <w:rPr>
          <w:rFonts w:ascii="Times New Roman" w:hAnsi="Times New Roman" w:cs="Times New Roman"/>
          <w:sz w:val="24"/>
          <w:szCs w:val="24"/>
        </w:rPr>
        <w:t>This</w:t>
      </w:r>
      <w:commentRangeStart w:id="11"/>
      <w:r w:rsidRPr="005779CC">
        <w:rPr>
          <w:rFonts w:ascii="Times New Roman" w:hAnsi="Times New Roman" w:cs="Times New Roman"/>
          <w:sz w:val="24"/>
          <w:szCs w:val="24"/>
        </w:rPr>
        <w:t xml:space="preserve"> approach reward</w:t>
      </w:r>
      <w:r w:rsidR="00055DD8">
        <w:rPr>
          <w:rFonts w:ascii="Times New Roman" w:hAnsi="Times New Roman" w:cs="Times New Roman"/>
          <w:sz w:val="24"/>
          <w:szCs w:val="24"/>
        </w:rPr>
        <w:t>s</w:t>
      </w:r>
      <w:r w:rsidRPr="005779CC">
        <w:rPr>
          <w:rFonts w:ascii="Times New Roman" w:hAnsi="Times New Roman" w:cs="Times New Roman"/>
          <w:sz w:val="24"/>
          <w:szCs w:val="24"/>
        </w:rPr>
        <w:t xml:space="preserve"> researchers for collecting more, rather than less, pilot data</w:t>
      </w:r>
      <w:commentRangeEnd w:id="11"/>
      <w:r w:rsidR="00521335">
        <w:rPr>
          <w:rStyle w:val="CommentReference"/>
        </w:rPr>
        <w:commentReference w:id="11"/>
      </w:r>
      <w:r w:rsidRPr="005779CC">
        <w:rPr>
          <w:rFonts w:ascii="Times New Roman" w:hAnsi="Times New Roman" w:cs="Times New Roman"/>
          <w:sz w:val="24"/>
          <w:szCs w:val="24"/>
        </w:rPr>
        <w:t xml:space="preserve">. </w:t>
      </w:r>
      <w:r w:rsidR="006A0394" w:rsidRPr="005779CC">
        <w:rPr>
          <w:rFonts w:ascii="Times New Roman" w:hAnsi="Times New Roman" w:cs="Times New Roman"/>
          <w:sz w:val="24"/>
          <w:szCs w:val="24"/>
        </w:rPr>
        <w:t>Because Bayes Factors are insensitive to stopping rules (</w:t>
      </w:r>
      <w:proofErr w:type="spellStart"/>
      <w:r w:rsidR="008B4B2A">
        <w:rPr>
          <w:rFonts w:ascii="Times New Roman" w:hAnsi="Times New Roman" w:cs="Times New Roman"/>
          <w:sz w:val="24"/>
          <w:szCs w:val="24"/>
        </w:rPr>
        <w:t>Rouder</w:t>
      </w:r>
      <w:proofErr w:type="spellEnd"/>
      <w:r w:rsidR="008B4B2A">
        <w:rPr>
          <w:rFonts w:ascii="Times New Roman" w:hAnsi="Times New Roman" w:cs="Times New Roman"/>
          <w:sz w:val="24"/>
          <w:szCs w:val="24"/>
        </w:rPr>
        <w:t>, 2014</w:t>
      </w:r>
      <w:r w:rsidR="006A0394" w:rsidRPr="005779CC">
        <w:rPr>
          <w:rFonts w:ascii="Times New Roman" w:hAnsi="Times New Roman" w:cs="Times New Roman"/>
          <w:sz w:val="24"/>
          <w:szCs w:val="24"/>
        </w:rPr>
        <w:t xml:space="preserve">), the researcher may return to collected additional pilot data if the first wave of collection proves inconclusive. </w:t>
      </w:r>
      <w:r w:rsidR="008B4B2A">
        <w:rPr>
          <w:rFonts w:ascii="Times New Roman" w:hAnsi="Times New Roman" w:cs="Times New Roman"/>
          <w:sz w:val="24"/>
          <w:szCs w:val="24"/>
        </w:rPr>
        <w:t xml:space="preserve">But how much evidence is necessary? In Bayesian analysis, beliefs after seeing the data are simply the product of the beliefs before seeing the data times the </w:t>
      </w:r>
      <w:proofErr w:type="spellStart"/>
      <w:r w:rsidR="008B4B2A">
        <w:rPr>
          <w:rFonts w:ascii="Times New Roman" w:hAnsi="Times New Roman" w:cs="Times New Roman"/>
          <w:sz w:val="24"/>
          <w:szCs w:val="24"/>
        </w:rPr>
        <w:t>Bayes</w:t>
      </w:r>
      <w:proofErr w:type="spellEnd"/>
      <w:r w:rsidR="008B4B2A">
        <w:rPr>
          <w:rFonts w:ascii="Times New Roman" w:hAnsi="Times New Roman" w:cs="Times New Roman"/>
          <w:sz w:val="24"/>
          <w:szCs w:val="24"/>
        </w:rPr>
        <w:t xml:space="preserve"> Factor provided by the data. </w:t>
      </w:r>
      <w:commentRangeStart w:id="12"/>
      <w:r w:rsidR="006A0394" w:rsidRPr="005779CC">
        <w:rPr>
          <w:rFonts w:ascii="Times New Roman" w:hAnsi="Times New Roman" w:cs="Times New Roman"/>
          <w:sz w:val="24"/>
          <w:szCs w:val="24"/>
        </w:rPr>
        <w:t xml:space="preserve">In the case that two stimuli seem to be obviously matched, it may not be necessary to provide a lot of evidence in a thorough pilot test; in the case that two stimuli would seem to be poorly matched, substantially more thorough and informative pilot testing will be necessary to demonstrate their </w:t>
      </w:r>
      <w:proofErr w:type="spellStart"/>
      <w:r w:rsidR="006A0394" w:rsidRPr="005779CC">
        <w:rPr>
          <w:rFonts w:ascii="Times New Roman" w:hAnsi="Times New Roman" w:cs="Times New Roman"/>
          <w:sz w:val="24"/>
          <w:szCs w:val="24"/>
        </w:rPr>
        <w:t>matchedness</w:t>
      </w:r>
      <w:commentRangeEnd w:id="12"/>
      <w:proofErr w:type="spellEnd"/>
      <w:r w:rsidR="00FE6991">
        <w:rPr>
          <w:rStyle w:val="CommentReference"/>
        </w:rPr>
        <w:commentReference w:id="12"/>
      </w:r>
      <w:r w:rsidR="006A0394" w:rsidRPr="005779CC">
        <w:rPr>
          <w:rFonts w:ascii="Times New Roman" w:hAnsi="Times New Roman" w:cs="Times New Roman"/>
          <w:sz w:val="24"/>
          <w:szCs w:val="24"/>
        </w:rPr>
        <w:t xml:space="preserve">. </w:t>
      </w:r>
      <w:r w:rsidR="00237593">
        <w:rPr>
          <w:rStyle w:val="CommentReference"/>
        </w:rPr>
        <w:commentReference w:id="13"/>
      </w:r>
      <w:r w:rsidR="00D83F1C">
        <w:rPr>
          <w:rFonts w:ascii="Times New Roman" w:hAnsi="Times New Roman" w:cs="Times New Roman"/>
          <w:sz w:val="24"/>
          <w:szCs w:val="24"/>
        </w:rPr>
        <w:t xml:space="preserve">There is the heuristic that Bayes factors of less than 3:1 are only ‘anecdotal;’ we flinch at the application of arbitrary thresholds to Bayes factors, but agree that more evidence </w:t>
      </w:r>
      <w:del w:id="14" w:author="bartholowlab" w:date="2014-10-15T18:24:00Z">
        <w:r w:rsidR="00D83F1C">
          <w:rPr>
            <w:rFonts w:ascii="Times New Roman" w:hAnsi="Times New Roman" w:cs="Times New Roman"/>
            <w:sz w:val="24"/>
            <w:szCs w:val="24"/>
          </w:rPr>
          <w:delText>is always appreciated</w:delText>
        </w:r>
      </w:del>
      <w:ins w:id="15" w:author="bartholowlab" w:date="2014-10-15T18:24:00Z">
        <w:r w:rsidR="004F5DCA">
          <w:rPr>
            <w:rFonts w:ascii="Times New Roman" w:hAnsi="Times New Roman" w:cs="Times New Roman"/>
            <w:sz w:val="24"/>
            <w:szCs w:val="24"/>
          </w:rPr>
          <w:t>should be preferred to less evidence</w:t>
        </w:r>
      </w:ins>
      <w:r w:rsidR="00D83F1C">
        <w:rPr>
          <w:rFonts w:ascii="Times New Roman" w:hAnsi="Times New Roman" w:cs="Times New Roman"/>
          <w:sz w:val="24"/>
          <w:szCs w:val="24"/>
        </w:rPr>
        <w:t>.</w:t>
      </w:r>
    </w:p>
    <w:p w:rsidR="00507A81" w:rsidRPr="00507A81" w:rsidRDefault="00507A81" w:rsidP="00C47553">
      <w:pPr>
        <w:outlineLvl w:val="0"/>
        <w:rPr>
          <w:rFonts w:ascii="Times New Roman" w:hAnsi="Times New Roman" w:cs="Times New Roman"/>
          <w:b/>
          <w:sz w:val="24"/>
          <w:szCs w:val="24"/>
        </w:rPr>
      </w:pPr>
      <w:r>
        <w:rPr>
          <w:rFonts w:ascii="Times New Roman" w:hAnsi="Times New Roman" w:cs="Times New Roman"/>
          <w:b/>
          <w:sz w:val="24"/>
          <w:szCs w:val="24"/>
        </w:rPr>
        <w:t>Reanalysis of Select Pilot Tests in Violent Media Research</w:t>
      </w:r>
    </w:p>
    <w:p w:rsidR="003653F9" w:rsidRPr="003653F9" w:rsidRDefault="009F689E"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As an example, we apply this approach to </w:t>
      </w:r>
      <w:r w:rsidR="003653F9">
        <w:rPr>
          <w:rFonts w:ascii="Times New Roman" w:hAnsi="Times New Roman" w:cs="Times New Roman"/>
          <w:sz w:val="24"/>
          <w:szCs w:val="24"/>
        </w:rPr>
        <w:t xml:space="preserve">several </w:t>
      </w:r>
      <w:r w:rsidRPr="005779CC">
        <w:rPr>
          <w:rFonts w:ascii="Times New Roman" w:hAnsi="Times New Roman" w:cs="Times New Roman"/>
          <w:sz w:val="24"/>
          <w:szCs w:val="24"/>
        </w:rPr>
        <w:t>pilot test</w:t>
      </w:r>
      <w:r w:rsidR="003653F9">
        <w:rPr>
          <w:rFonts w:ascii="Times New Roman" w:hAnsi="Times New Roman" w:cs="Times New Roman"/>
          <w:sz w:val="24"/>
          <w:szCs w:val="24"/>
        </w:rPr>
        <w:t xml:space="preserve">s from the violent games literature. </w:t>
      </w:r>
      <w:commentRangeStart w:id="16"/>
      <w:r w:rsidR="003653F9">
        <w:rPr>
          <w:rFonts w:ascii="Times New Roman" w:hAnsi="Times New Roman" w:cs="Times New Roman"/>
          <w:sz w:val="24"/>
          <w:szCs w:val="24"/>
        </w:rPr>
        <w:t>We use the Bayes factor calculators provided at pcl.missouri.edu/</w:t>
      </w:r>
      <w:proofErr w:type="spellStart"/>
      <w:r w:rsidR="003653F9">
        <w:rPr>
          <w:rFonts w:ascii="Times New Roman" w:hAnsi="Times New Roman" w:cs="Times New Roman"/>
          <w:sz w:val="24"/>
          <w:szCs w:val="24"/>
        </w:rPr>
        <w:t>bayesfactor</w:t>
      </w:r>
      <w:commentRangeEnd w:id="16"/>
      <w:proofErr w:type="spellEnd"/>
      <w:r w:rsidR="00AA5587">
        <w:rPr>
          <w:rStyle w:val="CommentReference"/>
        </w:rPr>
        <w:commentReference w:id="16"/>
      </w:r>
      <w:r w:rsidR="003653F9">
        <w:rPr>
          <w:rFonts w:ascii="Times New Roman" w:hAnsi="Times New Roman" w:cs="Times New Roman"/>
          <w:sz w:val="24"/>
          <w:szCs w:val="24"/>
        </w:rPr>
        <w:t xml:space="preserve">, using either the paired-sample or two-sample t-test calculators as appropriate </w:t>
      </w:r>
      <w:r w:rsidR="00C47553">
        <w:rPr>
          <w:rFonts w:ascii="Times New Roman" w:hAnsi="Times New Roman" w:cs="Times New Roman"/>
          <w:sz w:val="24"/>
          <w:szCs w:val="24"/>
        </w:rPr>
        <w:t>with scale on effect size set to .5</w:t>
      </w:r>
      <w:r w:rsidR="003653F9">
        <w:rPr>
          <w:rFonts w:ascii="Times New Roman" w:hAnsi="Times New Roman" w:cs="Times New Roman"/>
          <w:sz w:val="24"/>
          <w:szCs w:val="24"/>
        </w:rPr>
        <w:t xml:space="preserve">. </w:t>
      </w:r>
      <w:commentRangeStart w:id="17"/>
      <w:r w:rsidR="003653F9">
        <w:rPr>
          <w:rFonts w:ascii="Times New Roman" w:hAnsi="Times New Roman" w:cs="Times New Roman"/>
          <w:sz w:val="24"/>
          <w:szCs w:val="24"/>
        </w:rPr>
        <w:t>That is, to compare the evidence for or against the null, we compare the null hypothesis H</w:t>
      </w:r>
      <w:r w:rsidR="003653F9">
        <w:rPr>
          <w:rFonts w:ascii="Times New Roman" w:hAnsi="Times New Roman" w:cs="Times New Roman"/>
          <w:sz w:val="24"/>
          <w:szCs w:val="24"/>
          <w:vertAlign w:val="subscript"/>
        </w:rPr>
        <w:t>0</w:t>
      </w:r>
      <w:r w:rsidR="003653F9">
        <w:rPr>
          <w:rFonts w:ascii="Times New Roman" w:hAnsi="Times New Roman" w:cs="Times New Roman"/>
          <w:sz w:val="24"/>
          <w:szCs w:val="24"/>
        </w:rPr>
        <w:t>: d = 0 against the alternative hypothesis H</w:t>
      </w:r>
      <w:r w:rsidR="003653F9">
        <w:rPr>
          <w:rFonts w:ascii="Times New Roman" w:hAnsi="Times New Roman" w:cs="Times New Roman"/>
          <w:sz w:val="24"/>
          <w:szCs w:val="24"/>
          <w:vertAlign w:val="subscript"/>
        </w:rPr>
        <w:t>A</w:t>
      </w:r>
      <w:r w:rsidR="003653F9">
        <w:rPr>
          <w:rFonts w:ascii="Times New Roman" w:hAnsi="Times New Roman" w:cs="Times New Roman"/>
          <w:sz w:val="24"/>
          <w:szCs w:val="24"/>
        </w:rPr>
        <w:t>: d ~ Cauchy(x</w:t>
      </w:r>
      <w:r w:rsidR="003653F9">
        <w:rPr>
          <w:rFonts w:ascii="Times New Roman" w:hAnsi="Times New Roman" w:cs="Times New Roman"/>
          <w:sz w:val="24"/>
          <w:szCs w:val="24"/>
          <w:vertAlign w:val="subscript"/>
        </w:rPr>
        <w:t>0</w:t>
      </w:r>
      <w:r w:rsidR="003653F9">
        <w:rPr>
          <w:rFonts w:ascii="Times New Roman" w:hAnsi="Times New Roman" w:cs="Times New Roman"/>
          <w:sz w:val="24"/>
          <w:szCs w:val="24"/>
        </w:rPr>
        <w:t xml:space="preserve">=0, </w:t>
      </w:r>
      <w:r w:rsidR="003653F9">
        <w:rPr>
          <w:rFonts w:ascii="Times New Roman" w:hAnsi="Times New Roman" w:cs="Times New Roman"/>
          <w:i/>
          <w:sz w:val="24"/>
          <w:szCs w:val="24"/>
        </w:rPr>
        <w:t>r</w:t>
      </w:r>
      <w:r w:rsidR="003653F9">
        <w:rPr>
          <w:rFonts w:ascii="Times New Roman" w:hAnsi="Times New Roman" w:cs="Times New Roman"/>
          <w:sz w:val="24"/>
          <w:szCs w:val="24"/>
        </w:rPr>
        <w:t xml:space="preserve"> =</w:t>
      </w:r>
      <w:r w:rsidR="00C47553">
        <w:rPr>
          <w:rFonts w:ascii="Times New Roman" w:hAnsi="Times New Roman" w:cs="Times New Roman"/>
          <w:sz w:val="24"/>
          <w:szCs w:val="24"/>
        </w:rPr>
        <w:t xml:space="preserve"> .5</w:t>
      </w:r>
      <w:r w:rsidR="003653F9">
        <w:rPr>
          <w:rFonts w:ascii="Times New Roman" w:hAnsi="Times New Roman" w:cs="Times New Roman"/>
          <w:sz w:val="24"/>
          <w:szCs w:val="24"/>
        </w:rPr>
        <w:t>)</w:t>
      </w:r>
      <w:commentRangeEnd w:id="17"/>
      <w:r w:rsidR="00CB0963">
        <w:rPr>
          <w:rStyle w:val="CommentReference"/>
        </w:rPr>
        <w:commentReference w:id="17"/>
      </w:r>
      <w:r w:rsidR="003653F9">
        <w:rPr>
          <w:rFonts w:ascii="Times New Roman" w:hAnsi="Times New Roman" w:cs="Times New Roman"/>
          <w:sz w:val="24"/>
          <w:szCs w:val="24"/>
        </w:rPr>
        <w:t xml:space="preserve">. </w:t>
      </w:r>
      <w:r w:rsidR="00D000DA">
        <w:rPr>
          <w:rFonts w:ascii="Times New Roman" w:hAnsi="Times New Roman" w:cs="Times New Roman"/>
          <w:sz w:val="24"/>
          <w:szCs w:val="24"/>
        </w:rPr>
        <w:t>By entering the sample size and the obtained t-value of the test, we calculate a Bayes factor describing the strength of evidence for or against the null.</w:t>
      </w:r>
    </w:p>
    <w:p w:rsidR="009F689E" w:rsidRPr="005779CC" w:rsidRDefault="003653F9" w:rsidP="003653F9">
      <w:pPr>
        <w:ind w:firstLine="720"/>
        <w:rPr>
          <w:rFonts w:ascii="Times New Roman" w:hAnsi="Times New Roman" w:cs="Times New Roman"/>
          <w:sz w:val="24"/>
          <w:szCs w:val="24"/>
        </w:rPr>
      </w:pPr>
      <w:commentRangeStart w:id="18"/>
      <w:r>
        <w:rPr>
          <w:rFonts w:ascii="Times New Roman" w:hAnsi="Times New Roman" w:cs="Times New Roman"/>
          <w:sz w:val="24"/>
          <w:szCs w:val="24"/>
        </w:rPr>
        <w:t>First, we re</w:t>
      </w:r>
      <w:r w:rsidR="007F5856">
        <w:rPr>
          <w:rFonts w:ascii="Times New Roman" w:hAnsi="Times New Roman" w:cs="Times New Roman"/>
          <w:sz w:val="24"/>
          <w:szCs w:val="24"/>
        </w:rPr>
        <w:t>-</w:t>
      </w:r>
      <w:r>
        <w:rPr>
          <w:rFonts w:ascii="Times New Roman" w:hAnsi="Times New Roman" w:cs="Times New Roman"/>
          <w:sz w:val="24"/>
          <w:szCs w:val="24"/>
        </w:rPr>
        <w:t>examine pilot data</w:t>
      </w:r>
      <w:r w:rsidR="009F689E" w:rsidRPr="005779CC">
        <w:rPr>
          <w:rFonts w:ascii="Times New Roman" w:hAnsi="Times New Roman" w:cs="Times New Roman"/>
          <w:sz w:val="24"/>
          <w:szCs w:val="24"/>
        </w:rPr>
        <w:t xml:space="preserve"> from Arriaga et al</w:t>
      </w:r>
      <w:r w:rsidR="008A202A">
        <w:rPr>
          <w:rFonts w:ascii="Times New Roman" w:hAnsi="Times New Roman" w:cs="Times New Roman"/>
          <w:sz w:val="24"/>
          <w:szCs w:val="24"/>
        </w:rPr>
        <w:t>. (2008)</w:t>
      </w:r>
      <w:r w:rsidR="009F689E" w:rsidRPr="005779CC">
        <w:rPr>
          <w:rFonts w:ascii="Times New Roman" w:hAnsi="Times New Roman" w:cs="Times New Roman"/>
          <w:sz w:val="24"/>
          <w:szCs w:val="24"/>
        </w:rPr>
        <w:t>. Results are summarized in Table 1. The pilot test, with its sample of N=20</w:t>
      </w:r>
      <w:r w:rsidR="00D26D42" w:rsidRPr="005779CC">
        <w:rPr>
          <w:rFonts w:ascii="Times New Roman" w:hAnsi="Times New Roman" w:cs="Times New Roman"/>
          <w:sz w:val="24"/>
          <w:szCs w:val="24"/>
        </w:rPr>
        <w:t xml:space="preserve"> (within subjects)</w:t>
      </w:r>
      <w:r w:rsidR="009F689E" w:rsidRPr="005779CC">
        <w:rPr>
          <w:rFonts w:ascii="Times New Roman" w:hAnsi="Times New Roman" w:cs="Times New Roman"/>
          <w:sz w:val="24"/>
          <w:szCs w:val="24"/>
        </w:rPr>
        <w:t>, has not provided strong evidence</w:t>
      </w:r>
      <w:r w:rsidR="00AB0A33" w:rsidRPr="005779CC">
        <w:rPr>
          <w:rFonts w:ascii="Times New Roman" w:hAnsi="Times New Roman" w:cs="Times New Roman"/>
          <w:sz w:val="24"/>
          <w:szCs w:val="24"/>
        </w:rPr>
        <w:t xml:space="preserve"> of matching between stimuli</w:t>
      </w:r>
      <w:r w:rsidR="009F689E" w:rsidRPr="005779CC">
        <w:rPr>
          <w:rFonts w:ascii="Times New Roman" w:hAnsi="Times New Roman" w:cs="Times New Roman"/>
          <w:sz w:val="24"/>
          <w:szCs w:val="24"/>
        </w:rPr>
        <w:t>.</w:t>
      </w:r>
      <w:commentRangeEnd w:id="18"/>
      <w:r w:rsidR="005A0ECF">
        <w:rPr>
          <w:rStyle w:val="CommentReference"/>
        </w:rPr>
        <w:commentReference w:id="18"/>
      </w:r>
      <w:r w:rsidR="009F689E" w:rsidRPr="005779CC">
        <w:rPr>
          <w:rFonts w:ascii="Times New Roman" w:hAnsi="Times New Roman" w:cs="Times New Roman"/>
          <w:sz w:val="24"/>
          <w:szCs w:val="24"/>
        </w:rPr>
        <w:t xml:space="preserve"> Bayes Factors range from indicating evidence of no difference BF</w:t>
      </w:r>
      <w:commentRangeStart w:id="19"/>
      <w:r w:rsidR="004C3D0D">
        <w:rPr>
          <w:rFonts w:ascii="Times New Roman" w:hAnsi="Times New Roman" w:cs="Times New Roman"/>
          <w:sz w:val="24"/>
          <w:szCs w:val="24"/>
          <w:vertAlign w:val="subscript"/>
        </w:rPr>
        <w:t>01</w:t>
      </w:r>
      <w:commentRangeEnd w:id="19"/>
      <w:r w:rsidR="00A05144">
        <w:rPr>
          <w:rStyle w:val="CommentReference"/>
        </w:rPr>
        <w:commentReference w:id="19"/>
      </w:r>
      <w:r w:rsidR="009F689E" w:rsidRPr="005779CC">
        <w:rPr>
          <w:rFonts w:ascii="Times New Roman" w:hAnsi="Times New Roman" w:cs="Times New Roman"/>
          <w:sz w:val="24"/>
          <w:szCs w:val="24"/>
        </w:rPr>
        <w:t xml:space="preserve"> = 4.30 to evidence of a difference BF</w:t>
      </w:r>
      <w:r w:rsidR="004C3D0D">
        <w:rPr>
          <w:rFonts w:ascii="Times New Roman" w:hAnsi="Times New Roman" w:cs="Times New Roman"/>
          <w:sz w:val="24"/>
          <w:szCs w:val="24"/>
          <w:vertAlign w:val="subscript"/>
        </w:rPr>
        <w:t>01</w:t>
      </w:r>
      <w:r w:rsidR="009F689E" w:rsidRPr="005779CC">
        <w:rPr>
          <w:rFonts w:ascii="Times New Roman" w:hAnsi="Times New Roman" w:cs="Times New Roman"/>
          <w:sz w:val="24"/>
          <w:szCs w:val="24"/>
        </w:rPr>
        <w:t xml:space="preserve"> = 0.30. After the pilot test</w:t>
      </w:r>
      <w:commentRangeStart w:id="20"/>
      <w:r w:rsidR="009F689E" w:rsidRPr="005779CC">
        <w:rPr>
          <w:rFonts w:ascii="Times New Roman" w:hAnsi="Times New Roman" w:cs="Times New Roman"/>
          <w:sz w:val="24"/>
          <w:szCs w:val="24"/>
        </w:rPr>
        <w:t>, the readers and researchers are more confident that the two games do not differ in involvement</w:t>
      </w:r>
      <w:commentRangeEnd w:id="20"/>
      <w:r w:rsidR="00B712A8">
        <w:rPr>
          <w:rStyle w:val="CommentReference"/>
        </w:rPr>
        <w:commentReference w:id="20"/>
      </w:r>
      <w:r w:rsidR="009F689E" w:rsidRPr="005779CC">
        <w:rPr>
          <w:rFonts w:ascii="Times New Roman" w:hAnsi="Times New Roman" w:cs="Times New Roman"/>
          <w:sz w:val="24"/>
          <w:szCs w:val="24"/>
        </w:rPr>
        <w:t>, presence, boredom, etc</w:t>
      </w:r>
      <w:r w:rsidR="00B712A8">
        <w:rPr>
          <w:rFonts w:ascii="Times New Roman" w:hAnsi="Times New Roman" w:cs="Times New Roman"/>
          <w:sz w:val="24"/>
          <w:szCs w:val="24"/>
        </w:rPr>
        <w:t>.</w:t>
      </w:r>
      <w:r w:rsidR="009F689E" w:rsidRPr="005779CC">
        <w:rPr>
          <w:rFonts w:ascii="Times New Roman" w:hAnsi="Times New Roman" w:cs="Times New Roman"/>
          <w:sz w:val="24"/>
          <w:szCs w:val="24"/>
        </w:rPr>
        <w:t xml:space="preserve">, but </w:t>
      </w:r>
      <w:r w:rsidR="004D76FB">
        <w:rPr>
          <w:rFonts w:ascii="Times New Roman" w:hAnsi="Times New Roman" w:cs="Times New Roman"/>
          <w:sz w:val="24"/>
          <w:szCs w:val="24"/>
        </w:rPr>
        <w:t xml:space="preserve">there is little evidence </w:t>
      </w:r>
      <w:proofErr w:type="spellStart"/>
      <w:r w:rsidR="004D76FB">
        <w:rPr>
          <w:rFonts w:ascii="Times New Roman" w:hAnsi="Times New Roman" w:cs="Times New Roman"/>
          <w:sz w:val="24"/>
          <w:szCs w:val="24"/>
        </w:rPr>
        <w:t>hatt</w:t>
      </w:r>
      <w:proofErr w:type="spellEnd"/>
      <w:r w:rsidR="004D76FB">
        <w:rPr>
          <w:rFonts w:ascii="Times New Roman" w:hAnsi="Times New Roman" w:cs="Times New Roman"/>
          <w:sz w:val="24"/>
          <w:szCs w:val="24"/>
        </w:rPr>
        <w:t xml:space="preserve"> the games do not differ in realism and discomfort. Moreover, there is some evidence that the games differ in feelings of competence, and some evidence that the</w:t>
      </w:r>
      <w:r w:rsidR="009F689E" w:rsidRPr="005779CC">
        <w:rPr>
          <w:rFonts w:ascii="Times New Roman" w:hAnsi="Times New Roman" w:cs="Times New Roman"/>
          <w:sz w:val="24"/>
          <w:szCs w:val="24"/>
        </w:rPr>
        <w:t xml:space="preserve"> games differ in difficulty.</w:t>
      </w:r>
      <w:r w:rsidR="00CF723A" w:rsidRPr="005779CC">
        <w:rPr>
          <w:rFonts w:ascii="Times New Roman" w:hAnsi="Times New Roman" w:cs="Times New Roman"/>
          <w:sz w:val="24"/>
          <w:szCs w:val="24"/>
        </w:rPr>
        <w:t xml:space="preserve"> </w:t>
      </w:r>
      <w:r w:rsidR="004D76FB">
        <w:rPr>
          <w:rFonts w:ascii="Times New Roman" w:hAnsi="Times New Roman" w:cs="Times New Roman"/>
          <w:sz w:val="24"/>
          <w:szCs w:val="24"/>
        </w:rPr>
        <w:t xml:space="preserve">These conclusions are very different from those of the original authors, who interpret the results of the pilot test as indicating that the games are equivalent on all measures, or at worst, merely inconclusive. </w:t>
      </w:r>
      <w:r w:rsidR="00CF723A" w:rsidRPr="005779CC">
        <w:rPr>
          <w:rFonts w:ascii="Times New Roman" w:hAnsi="Times New Roman" w:cs="Times New Roman"/>
          <w:sz w:val="24"/>
          <w:szCs w:val="24"/>
        </w:rPr>
        <w:t xml:space="preserve">Given that the two video games, </w:t>
      </w:r>
      <w:r w:rsidR="00CF723A" w:rsidRPr="005779CC">
        <w:rPr>
          <w:rFonts w:ascii="Times New Roman" w:hAnsi="Times New Roman" w:cs="Times New Roman"/>
          <w:i/>
          <w:sz w:val="24"/>
          <w:szCs w:val="24"/>
        </w:rPr>
        <w:t xml:space="preserve">Unreal Tournament </w:t>
      </w:r>
      <w:r w:rsidR="00CF723A" w:rsidRPr="005779CC">
        <w:rPr>
          <w:rFonts w:ascii="Times New Roman" w:hAnsi="Times New Roman" w:cs="Times New Roman"/>
          <w:sz w:val="24"/>
          <w:szCs w:val="24"/>
        </w:rPr>
        <w:t xml:space="preserve">(a first-person competitive shooter game) and </w:t>
      </w:r>
      <w:r w:rsidR="00CF723A" w:rsidRPr="005779CC">
        <w:rPr>
          <w:rFonts w:ascii="Times New Roman" w:hAnsi="Times New Roman" w:cs="Times New Roman"/>
          <w:i/>
          <w:sz w:val="24"/>
          <w:szCs w:val="24"/>
        </w:rPr>
        <w:t>Motocross Madness</w:t>
      </w:r>
      <w:r w:rsidR="00CF723A" w:rsidRPr="005779CC">
        <w:rPr>
          <w:rFonts w:ascii="Times New Roman" w:hAnsi="Times New Roman" w:cs="Times New Roman"/>
          <w:sz w:val="24"/>
          <w:szCs w:val="24"/>
        </w:rPr>
        <w:t xml:space="preserve"> (a racing game), come from very different </w:t>
      </w:r>
      <w:r w:rsidR="00AB0A33" w:rsidRPr="005779CC">
        <w:rPr>
          <w:rFonts w:ascii="Times New Roman" w:hAnsi="Times New Roman" w:cs="Times New Roman"/>
          <w:sz w:val="24"/>
          <w:szCs w:val="24"/>
        </w:rPr>
        <w:t xml:space="preserve">game </w:t>
      </w:r>
      <w:r w:rsidR="00CF723A" w:rsidRPr="005779CC">
        <w:rPr>
          <w:rFonts w:ascii="Times New Roman" w:hAnsi="Times New Roman" w:cs="Times New Roman"/>
          <w:sz w:val="24"/>
          <w:szCs w:val="24"/>
        </w:rPr>
        <w:t xml:space="preserve">genres with very different rules of play, </w:t>
      </w:r>
      <w:commentRangeStart w:id="21"/>
      <w:r w:rsidR="00D000DA">
        <w:rPr>
          <w:rFonts w:ascii="Times New Roman" w:hAnsi="Times New Roman" w:cs="Times New Roman"/>
          <w:sz w:val="24"/>
          <w:szCs w:val="24"/>
        </w:rPr>
        <w:t>this may not be enough evidence to indicate that the stimuli are well-matched</w:t>
      </w:r>
      <w:commentRangeEnd w:id="21"/>
      <w:r w:rsidR="00D000DA" w:rsidRPr="007D59A0">
        <w:rPr>
          <w:rFonts w:ascii="Times New Roman" w:hAnsi="Times New Roman"/>
          <w:sz w:val="24"/>
        </w:rPr>
        <w:t xml:space="preserve">, </w:t>
      </w:r>
      <w:r w:rsidR="00F90B57">
        <w:rPr>
          <w:rStyle w:val="CommentReference"/>
        </w:rPr>
        <w:commentReference w:id="21"/>
      </w:r>
      <w:r w:rsidR="007F5856">
        <w:rPr>
          <w:rStyle w:val="CommentReference"/>
        </w:rPr>
        <w:commentReference w:id="22"/>
      </w:r>
      <w:r w:rsidR="00D000DA">
        <w:rPr>
          <w:rFonts w:ascii="Times New Roman" w:hAnsi="Times New Roman" w:cs="Times New Roman"/>
          <w:sz w:val="24"/>
          <w:szCs w:val="24"/>
        </w:rPr>
        <w:t>especially since some evidence indicates a difference.</w:t>
      </w:r>
      <w:r w:rsidR="00D83F1C">
        <w:rPr>
          <w:rFonts w:ascii="Times New Roman" w:hAnsi="Times New Roman" w:cs="Times New Roman"/>
          <w:sz w:val="24"/>
          <w:szCs w:val="24"/>
        </w:rPr>
        <w:t xml:space="preserve"> </w:t>
      </w:r>
    </w:p>
    <w:p w:rsidR="009F689E"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Similarly, we re</w:t>
      </w:r>
      <w:r w:rsidR="0002663B">
        <w:rPr>
          <w:rFonts w:ascii="Times New Roman" w:hAnsi="Times New Roman" w:cs="Times New Roman"/>
          <w:sz w:val="24"/>
          <w:szCs w:val="24"/>
        </w:rPr>
        <w:t>-</w:t>
      </w:r>
      <w:r w:rsidRPr="005779CC">
        <w:rPr>
          <w:rFonts w:ascii="Times New Roman" w:hAnsi="Times New Roman" w:cs="Times New Roman"/>
          <w:sz w:val="24"/>
          <w:szCs w:val="24"/>
        </w:rPr>
        <w:t>evaluate the pilot test from Valadez and Ferguson (2010). Three game conditions were compared</w:t>
      </w:r>
      <w:r w:rsidR="00CF723A" w:rsidRPr="005779CC">
        <w:rPr>
          <w:rFonts w:ascii="Times New Roman" w:hAnsi="Times New Roman" w:cs="Times New Roman"/>
          <w:sz w:val="24"/>
          <w:szCs w:val="24"/>
        </w:rPr>
        <w:t xml:space="preserve">: a segment from the beginning of the open-world shooter game </w:t>
      </w:r>
      <w:r w:rsidR="00CF723A" w:rsidRPr="005779CC">
        <w:rPr>
          <w:rFonts w:ascii="Times New Roman" w:hAnsi="Times New Roman" w:cs="Times New Roman"/>
          <w:i/>
          <w:sz w:val="24"/>
          <w:szCs w:val="24"/>
        </w:rPr>
        <w:t>Red Dead Redemption</w:t>
      </w:r>
      <w:r w:rsidR="00CF723A" w:rsidRPr="005779CC">
        <w:rPr>
          <w:rFonts w:ascii="Times New Roman" w:hAnsi="Times New Roman" w:cs="Times New Roman"/>
          <w:sz w:val="24"/>
          <w:szCs w:val="24"/>
        </w:rPr>
        <w:t xml:space="preserve">, a latter segment from that same game, and the soccer game </w:t>
      </w:r>
      <w:r w:rsidR="00CF723A" w:rsidRPr="005779CC">
        <w:rPr>
          <w:rFonts w:ascii="Times New Roman" w:hAnsi="Times New Roman" w:cs="Times New Roman"/>
          <w:i/>
          <w:sz w:val="24"/>
          <w:szCs w:val="24"/>
        </w:rPr>
        <w:t>FIFA</w:t>
      </w:r>
      <w:r w:rsidR="00CF723A" w:rsidRPr="005779CC">
        <w:rPr>
          <w:rFonts w:ascii="Times New Roman" w:hAnsi="Times New Roman" w:cs="Times New Roman"/>
          <w:sz w:val="24"/>
          <w:szCs w:val="24"/>
        </w:rPr>
        <w:t xml:space="preserve">. Only </w:t>
      </w:r>
      <w:r w:rsidRPr="005779CC">
        <w:rPr>
          <w:rFonts w:ascii="Times New Roman" w:hAnsi="Times New Roman" w:cs="Times New Roman"/>
          <w:sz w:val="24"/>
          <w:szCs w:val="24"/>
        </w:rPr>
        <w:t xml:space="preserve">a small sample </w:t>
      </w:r>
      <w:r w:rsidR="00CF723A" w:rsidRPr="005779CC">
        <w:rPr>
          <w:rFonts w:ascii="Times New Roman" w:hAnsi="Times New Roman" w:cs="Times New Roman"/>
          <w:sz w:val="24"/>
          <w:szCs w:val="24"/>
        </w:rPr>
        <w:t xml:space="preserve">was collected </w:t>
      </w:r>
      <w:r w:rsidRPr="005779CC">
        <w:rPr>
          <w:rFonts w:ascii="Times New Roman" w:hAnsi="Times New Roman" w:cs="Times New Roman"/>
          <w:sz w:val="24"/>
          <w:szCs w:val="24"/>
        </w:rPr>
        <w:t xml:space="preserve">(cell </w:t>
      </w:r>
      <w:r w:rsidRPr="005779CC">
        <w:rPr>
          <w:rFonts w:ascii="Times New Roman" w:hAnsi="Times New Roman" w:cs="Times New Roman"/>
          <w:i/>
          <w:sz w:val="24"/>
          <w:szCs w:val="24"/>
        </w:rPr>
        <w:t>n</w:t>
      </w:r>
      <w:r w:rsidRPr="005779CC">
        <w:rPr>
          <w:rFonts w:ascii="Times New Roman" w:hAnsi="Times New Roman" w:cs="Times New Roman"/>
          <w:sz w:val="24"/>
          <w:szCs w:val="24"/>
        </w:rPr>
        <w:t>s = 15, 10, and 15</w:t>
      </w:r>
      <w:r w:rsidR="0002663B">
        <w:rPr>
          <w:rFonts w:ascii="Times New Roman" w:hAnsi="Times New Roman" w:cs="Times New Roman"/>
          <w:sz w:val="24"/>
          <w:szCs w:val="24"/>
        </w:rPr>
        <w:t>, respectively</w:t>
      </w:r>
      <w:r w:rsidRPr="005779CC">
        <w:rPr>
          <w:rFonts w:ascii="Times New Roman" w:hAnsi="Times New Roman" w:cs="Times New Roman"/>
          <w:sz w:val="24"/>
          <w:szCs w:val="24"/>
        </w:rPr>
        <w:t xml:space="preserve">), and one-way ANOVAs were conducted to detect variance across conditions in ratings of difficulty, competitiveness, and pace of action. Differences in difficulty and competitiveness were reported as not significant, </w:t>
      </w:r>
      <w:proofErr w:type="gramStart"/>
      <w:r w:rsidRPr="005779CC">
        <w:rPr>
          <w:rFonts w:ascii="Times New Roman" w:hAnsi="Times New Roman" w:cs="Times New Roman"/>
          <w:sz w:val="24"/>
          <w:szCs w:val="24"/>
        </w:rPr>
        <w:t>F(</w:t>
      </w:r>
      <w:proofErr w:type="gramEnd"/>
      <w:r w:rsidRPr="005779CC">
        <w:rPr>
          <w:rFonts w:ascii="Times New Roman" w:hAnsi="Times New Roman" w:cs="Times New Roman"/>
          <w:sz w:val="24"/>
          <w:szCs w:val="24"/>
        </w:rPr>
        <w:t xml:space="preserve">2,40) = 2.36, p &gt; .05 and F(2, 40) = 3.09, p &gt; .05, respectively, while differences in pace of action were significant F(2, 40) = 4.27, p = .02. This last variable was </w:t>
      </w:r>
      <w:commentRangeStart w:id="23"/>
      <w:r w:rsidRPr="005779CC">
        <w:rPr>
          <w:rFonts w:ascii="Times New Roman" w:hAnsi="Times New Roman" w:cs="Times New Roman"/>
          <w:sz w:val="24"/>
          <w:szCs w:val="24"/>
        </w:rPr>
        <w:t xml:space="preserve">explored through </w:t>
      </w:r>
      <w:proofErr w:type="spellStart"/>
      <w:r w:rsidRPr="005779CC">
        <w:rPr>
          <w:rFonts w:ascii="Times New Roman" w:hAnsi="Times New Roman" w:cs="Times New Roman"/>
          <w:sz w:val="24"/>
          <w:szCs w:val="24"/>
        </w:rPr>
        <w:t>Bonferroni</w:t>
      </w:r>
      <w:proofErr w:type="spellEnd"/>
      <w:r w:rsidRPr="005779CC">
        <w:rPr>
          <w:rFonts w:ascii="Times New Roman" w:hAnsi="Times New Roman" w:cs="Times New Roman"/>
          <w:sz w:val="24"/>
          <w:szCs w:val="24"/>
        </w:rPr>
        <w:t xml:space="preserve"> post-hoc analysis</w:t>
      </w:r>
      <w:commentRangeEnd w:id="23"/>
      <w:r w:rsidR="00E36198">
        <w:rPr>
          <w:rStyle w:val="CommentReference"/>
        </w:rPr>
        <w:commentReference w:id="23"/>
      </w:r>
      <w:r w:rsidRPr="005779CC">
        <w:rPr>
          <w:rFonts w:ascii="Times New Roman" w:hAnsi="Times New Roman" w:cs="Times New Roman"/>
          <w:sz w:val="24"/>
          <w:szCs w:val="24"/>
        </w:rPr>
        <w:t>, and it was decided that the two control conditions differed from each other but not from the target condition.</w:t>
      </w:r>
    </w:p>
    <w:p w:rsidR="007B41C0" w:rsidRPr="005779CC" w:rsidRDefault="007B41C0"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We perform all pairwise t-tests, </w:t>
      </w:r>
      <w:proofErr w:type="gramStart"/>
      <w:r w:rsidRPr="005779CC">
        <w:rPr>
          <w:rFonts w:ascii="Times New Roman" w:hAnsi="Times New Roman" w:cs="Times New Roman"/>
          <w:sz w:val="24"/>
          <w:szCs w:val="24"/>
        </w:rPr>
        <w:t>then</w:t>
      </w:r>
      <w:proofErr w:type="gramEnd"/>
      <w:r w:rsidRPr="005779CC">
        <w:rPr>
          <w:rFonts w:ascii="Times New Roman" w:hAnsi="Times New Roman" w:cs="Times New Roman"/>
          <w:sz w:val="24"/>
          <w:szCs w:val="24"/>
        </w:rPr>
        <w:t xml:space="preserve"> convert these into Bayes Factors.</w:t>
      </w:r>
      <w:r w:rsidRPr="005779CC">
        <w:rPr>
          <w:rStyle w:val="FootnoteReference"/>
          <w:rFonts w:ascii="Times New Roman" w:hAnsi="Times New Roman" w:cs="Times New Roman"/>
          <w:sz w:val="24"/>
          <w:szCs w:val="24"/>
        </w:rPr>
        <w:footnoteReference w:id="2"/>
      </w:r>
      <w:r w:rsidRPr="005779CC">
        <w:rPr>
          <w:rFonts w:ascii="Times New Roman" w:hAnsi="Times New Roman" w:cs="Times New Roman"/>
          <w:sz w:val="24"/>
          <w:szCs w:val="24"/>
        </w:rPr>
        <w:t xml:space="preserve"> </w:t>
      </w:r>
      <w:r w:rsidR="00CF5C84" w:rsidRPr="005779CC">
        <w:rPr>
          <w:rFonts w:ascii="Times New Roman" w:hAnsi="Times New Roman" w:cs="Times New Roman"/>
          <w:sz w:val="24"/>
          <w:szCs w:val="24"/>
        </w:rPr>
        <w:t>Results are summarized in Table 2. The results of the pilot test provide only slight evidence of invariances: the target condition was similar in competitiveness to the control game FIFA, BF</w:t>
      </w:r>
      <w:r w:rsidR="00CF5C84" w:rsidRPr="005779CC">
        <w:rPr>
          <w:rFonts w:ascii="Times New Roman" w:hAnsi="Times New Roman" w:cs="Times New Roman"/>
          <w:sz w:val="24"/>
          <w:szCs w:val="24"/>
          <w:vertAlign w:val="subscript"/>
        </w:rPr>
        <w:t>01</w:t>
      </w:r>
      <w:r w:rsidR="00CF5C84" w:rsidRPr="005779CC">
        <w:rPr>
          <w:rFonts w:ascii="Times New Roman" w:hAnsi="Times New Roman" w:cs="Times New Roman"/>
          <w:sz w:val="24"/>
          <w:szCs w:val="24"/>
        </w:rPr>
        <w:t xml:space="preserve"> = 2.90, but it also was very different in competitiveness to the so-called “nonviolent-in-violent” control condition, BF</w:t>
      </w:r>
      <w:r w:rsidR="00CF5C84" w:rsidRPr="005779CC">
        <w:rPr>
          <w:rFonts w:ascii="Times New Roman" w:hAnsi="Times New Roman" w:cs="Times New Roman"/>
          <w:sz w:val="24"/>
          <w:szCs w:val="24"/>
          <w:vertAlign w:val="subscript"/>
        </w:rPr>
        <w:t>01</w:t>
      </w:r>
      <w:r w:rsidR="00CF5C84" w:rsidRPr="005779CC">
        <w:rPr>
          <w:rFonts w:ascii="Times New Roman" w:hAnsi="Times New Roman" w:cs="Times New Roman"/>
          <w:sz w:val="24"/>
          <w:szCs w:val="24"/>
        </w:rPr>
        <w:t xml:space="preserve"> = 0.14. The remaining four c</w:t>
      </w:r>
      <w:r w:rsidR="004D76FB">
        <w:rPr>
          <w:rFonts w:ascii="Times New Roman" w:hAnsi="Times New Roman" w:cs="Times New Roman"/>
          <w:sz w:val="24"/>
          <w:szCs w:val="24"/>
        </w:rPr>
        <w:t>omparisons were largely uninformative,</w:t>
      </w:r>
      <w:r w:rsidR="00CF5C84" w:rsidRPr="005779CC">
        <w:rPr>
          <w:rFonts w:ascii="Times New Roman" w:hAnsi="Times New Roman" w:cs="Times New Roman"/>
          <w:sz w:val="24"/>
          <w:szCs w:val="24"/>
        </w:rPr>
        <w:t xml:space="preserve"> </w:t>
      </w:r>
      <w:r w:rsidR="004D76FB">
        <w:rPr>
          <w:rFonts w:ascii="Times New Roman" w:hAnsi="Times New Roman" w:cs="Times New Roman"/>
          <w:sz w:val="24"/>
          <w:szCs w:val="24"/>
        </w:rPr>
        <w:t>n</w:t>
      </w:r>
      <w:r w:rsidR="00CF5C84" w:rsidRPr="005779CC">
        <w:rPr>
          <w:rFonts w:ascii="Times New Roman" w:hAnsi="Times New Roman" w:cs="Times New Roman"/>
          <w:sz w:val="24"/>
          <w:szCs w:val="24"/>
        </w:rPr>
        <w:t>ot exceed</w:t>
      </w:r>
      <w:r w:rsidR="004D76FB">
        <w:rPr>
          <w:rFonts w:ascii="Times New Roman" w:hAnsi="Times New Roman" w:cs="Times New Roman"/>
          <w:sz w:val="24"/>
          <w:szCs w:val="24"/>
        </w:rPr>
        <w:t>ing a</w:t>
      </w:r>
      <w:r w:rsidR="00CF5C84" w:rsidRPr="005779CC">
        <w:rPr>
          <w:rFonts w:ascii="Times New Roman" w:hAnsi="Times New Roman" w:cs="Times New Roman"/>
          <w:sz w:val="24"/>
          <w:szCs w:val="24"/>
        </w:rPr>
        <w:t xml:space="preserve"> BF of 2:1 in favor of either hypothesis. The two control conditions were also observed to be very different from each other on all variables, all BFs &gt; 7:1 in favor of the alternative.</w:t>
      </w:r>
      <w:r w:rsidR="00CF723A" w:rsidRPr="005779CC">
        <w:rPr>
          <w:rFonts w:ascii="Times New Roman" w:hAnsi="Times New Roman" w:cs="Times New Roman"/>
          <w:sz w:val="24"/>
          <w:szCs w:val="24"/>
        </w:rPr>
        <w:t xml:space="preserve"> Given </w:t>
      </w:r>
      <w:r w:rsidR="00D000DA">
        <w:rPr>
          <w:rFonts w:ascii="Times New Roman" w:hAnsi="Times New Roman" w:cs="Times New Roman"/>
          <w:sz w:val="24"/>
          <w:szCs w:val="24"/>
        </w:rPr>
        <w:t xml:space="preserve">our prior beliefs </w:t>
      </w:r>
      <w:r w:rsidR="00CF723A" w:rsidRPr="005779CC">
        <w:rPr>
          <w:rFonts w:ascii="Times New Roman" w:hAnsi="Times New Roman" w:cs="Times New Roman"/>
          <w:sz w:val="24"/>
          <w:szCs w:val="24"/>
        </w:rPr>
        <w:t xml:space="preserve">that the early levels of a game are often rather easier than the latter levels, that </w:t>
      </w:r>
      <w:r w:rsidR="00CF723A" w:rsidRPr="005779CC">
        <w:rPr>
          <w:rFonts w:ascii="Times New Roman" w:hAnsi="Times New Roman" w:cs="Times New Roman"/>
          <w:i/>
          <w:sz w:val="24"/>
          <w:szCs w:val="24"/>
        </w:rPr>
        <w:t xml:space="preserve">Red Dead Redemption </w:t>
      </w:r>
      <w:r w:rsidR="00CF723A" w:rsidRPr="005779CC">
        <w:rPr>
          <w:rFonts w:ascii="Times New Roman" w:hAnsi="Times New Roman" w:cs="Times New Roman"/>
          <w:sz w:val="24"/>
          <w:szCs w:val="24"/>
        </w:rPr>
        <w:t xml:space="preserve">and </w:t>
      </w:r>
      <w:r w:rsidR="00CF723A" w:rsidRPr="005779CC">
        <w:rPr>
          <w:rFonts w:ascii="Times New Roman" w:hAnsi="Times New Roman" w:cs="Times New Roman"/>
          <w:i/>
          <w:sz w:val="24"/>
          <w:szCs w:val="24"/>
        </w:rPr>
        <w:t xml:space="preserve">FIFA </w:t>
      </w:r>
      <w:r w:rsidR="00CF723A" w:rsidRPr="005779CC">
        <w:rPr>
          <w:rFonts w:ascii="Times New Roman" w:hAnsi="Times New Roman" w:cs="Times New Roman"/>
          <w:sz w:val="24"/>
          <w:szCs w:val="24"/>
        </w:rPr>
        <w:t xml:space="preserve">are very different genres of game, </w:t>
      </w:r>
      <w:r w:rsidR="00D000DA">
        <w:rPr>
          <w:rFonts w:ascii="Times New Roman" w:hAnsi="Times New Roman" w:cs="Times New Roman"/>
          <w:sz w:val="24"/>
          <w:szCs w:val="24"/>
        </w:rPr>
        <w:t xml:space="preserve">and that the evidence indicates differences between the conditions, </w:t>
      </w:r>
      <w:r w:rsidR="00CF723A" w:rsidRPr="005779CC">
        <w:rPr>
          <w:rFonts w:ascii="Times New Roman" w:hAnsi="Times New Roman" w:cs="Times New Roman"/>
          <w:sz w:val="24"/>
          <w:szCs w:val="24"/>
        </w:rPr>
        <w:t>we are again not convinced that the stimuli are well-matched.</w:t>
      </w:r>
    </w:p>
    <w:p w:rsidR="00AB0A33" w:rsidRDefault="00AB0A33" w:rsidP="00BB4E7D">
      <w:pPr>
        <w:rPr>
          <w:rFonts w:ascii="Times New Roman" w:hAnsi="Times New Roman" w:cs="Times New Roman"/>
          <w:sz w:val="24"/>
          <w:szCs w:val="24"/>
        </w:rPr>
      </w:pPr>
      <w:r w:rsidRPr="005779CC">
        <w:rPr>
          <w:rFonts w:ascii="Times New Roman" w:hAnsi="Times New Roman" w:cs="Times New Roman"/>
          <w:sz w:val="24"/>
          <w:szCs w:val="24"/>
        </w:rPr>
        <w:tab/>
      </w:r>
      <w:r w:rsidR="004C3D0D">
        <w:rPr>
          <w:rFonts w:ascii="Times New Roman" w:hAnsi="Times New Roman" w:cs="Times New Roman"/>
          <w:sz w:val="24"/>
          <w:szCs w:val="24"/>
        </w:rPr>
        <w:t>Some pilot studies are more successful</w:t>
      </w:r>
      <w:r w:rsidR="004D76FB">
        <w:rPr>
          <w:rFonts w:ascii="Times New Roman" w:hAnsi="Times New Roman" w:cs="Times New Roman"/>
          <w:sz w:val="24"/>
          <w:szCs w:val="24"/>
        </w:rPr>
        <w:t xml:space="preserve"> in demonstrating </w:t>
      </w:r>
      <w:proofErr w:type="spellStart"/>
      <w:r w:rsidR="004D76FB">
        <w:rPr>
          <w:rFonts w:ascii="Times New Roman" w:hAnsi="Times New Roman" w:cs="Times New Roman"/>
          <w:sz w:val="24"/>
          <w:szCs w:val="24"/>
        </w:rPr>
        <w:t>invariances</w:t>
      </w:r>
      <w:proofErr w:type="spellEnd"/>
      <w:r w:rsidRPr="005779CC">
        <w:rPr>
          <w:rFonts w:ascii="Times New Roman" w:hAnsi="Times New Roman" w:cs="Times New Roman"/>
          <w:sz w:val="24"/>
          <w:szCs w:val="24"/>
        </w:rPr>
        <w:t xml:space="preserve">. Adachi &amp; Willoughby (2011) report two pilot studies intended to demonstrate that the games used </w:t>
      </w:r>
      <w:r w:rsidR="00D83F1C">
        <w:rPr>
          <w:rFonts w:ascii="Times New Roman" w:hAnsi="Times New Roman" w:cs="Times New Roman"/>
          <w:sz w:val="24"/>
          <w:szCs w:val="24"/>
        </w:rPr>
        <w:t>(</w:t>
      </w:r>
      <w:r w:rsidR="00D83F1C">
        <w:rPr>
          <w:rFonts w:ascii="Times New Roman" w:hAnsi="Times New Roman" w:cs="Times New Roman"/>
          <w:i/>
          <w:sz w:val="24"/>
          <w:szCs w:val="24"/>
        </w:rPr>
        <w:t>Conan</w:t>
      </w:r>
      <w:r w:rsidR="003653F9">
        <w:rPr>
          <w:rFonts w:ascii="Times New Roman" w:hAnsi="Times New Roman" w:cs="Times New Roman"/>
          <w:i/>
          <w:sz w:val="24"/>
          <w:szCs w:val="24"/>
        </w:rPr>
        <w:t xml:space="preserve">, </w:t>
      </w:r>
      <w:r w:rsidR="003653F9">
        <w:rPr>
          <w:rFonts w:ascii="Times New Roman" w:hAnsi="Times New Roman" w:cs="Times New Roman"/>
          <w:sz w:val="24"/>
          <w:szCs w:val="24"/>
        </w:rPr>
        <w:t>an action-adventure combat game,</w:t>
      </w:r>
      <w:r w:rsidR="00D83F1C">
        <w:rPr>
          <w:rFonts w:ascii="Times New Roman" w:hAnsi="Times New Roman" w:cs="Times New Roman"/>
          <w:i/>
          <w:sz w:val="24"/>
          <w:szCs w:val="24"/>
        </w:rPr>
        <w:t xml:space="preserve"> </w:t>
      </w:r>
      <w:r w:rsidR="00D83F1C">
        <w:rPr>
          <w:rFonts w:ascii="Times New Roman" w:hAnsi="Times New Roman" w:cs="Times New Roman"/>
          <w:sz w:val="24"/>
          <w:szCs w:val="24"/>
        </w:rPr>
        <w:t xml:space="preserve">and </w:t>
      </w:r>
      <w:r w:rsidR="00D83F1C">
        <w:rPr>
          <w:rFonts w:ascii="Times New Roman" w:hAnsi="Times New Roman" w:cs="Times New Roman"/>
          <w:i/>
          <w:sz w:val="24"/>
          <w:szCs w:val="24"/>
        </w:rPr>
        <w:t xml:space="preserve">Fuel, </w:t>
      </w:r>
      <w:r w:rsidR="00D83F1C">
        <w:rPr>
          <w:rFonts w:ascii="Times New Roman" w:hAnsi="Times New Roman" w:cs="Times New Roman"/>
          <w:sz w:val="24"/>
          <w:szCs w:val="24"/>
        </w:rPr>
        <w:t>a racing game)</w:t>
      </w:r>
      <w:r w:rsidR="003653F9">
        <w:rPr>
          <w:rFonts w:ascii="Times New Roman" w:hAnsi="Times New Roman" w:cs="Times New Roman"/>
          <w:sz w:val="24"/>
          <w:szCs w:val="24"/>
        </w:rPr>
        <w:t xml:space="preserve"> </w:t>
      </w:r>
      <w:r w:rsidRPr="005779CC">
        <w:rPr>
          <w:rFonts w:ascii="Times New Roman" w:hAnsi="Times New Roman" w:cs="Times New Roman"/>
          <w:sz w:val="24"/>
          <w:szCs w:val="24"/>
        </w:rPr>
        <w:t xml:space="preserve">were matched on game characteristics but differed in violence. In the first pilot, N=14 participants played each of two games (within-subjects). </w:t>
      </w:r>
      <w:r w:rsidR="005779CC" w:rsidRPr="005779CC">
        <w:rPr>
          <w:rFonts w:ascii="Times New Roman" w:hAnsi="Times New Roman" w:cs="Times New Roman"/>
          <w:sz w:val="24"/>
          <w:szCs w:val="24"/>
        </w:rPr>
        <w:t>This pilot provided modest evidence that the two games did not differ in competition, difficulty, or pace of action,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 xml:space="preserve">s = 3.38, 3.18, and 2.81 in favor of the null, respectively. The subsequent Study 1 provided further </w:t>
      </w:r>
      <w:r w:rsidR="004D76FB">
        <w:rPr>
          <w:rFonts w:ascii="Times New Roman" w:hAnsi="Times New Roman" w:cs="Times New Roman"/>
          <w:sz w:val="24"/>
          <w:szCs w:val="24"/>
        </w:rPr>
        <w:t xml:space="preserve">slight </w:t>
      </w:r>
      <w:r w:rsidR="005779CC" w:rsidRPr="005779CC">
        <w:rPr>
          <w:rFonts w:ascii="Times New Roman" w:hAnsi="Times New Roman" w:cs="Times New Roman"/>
          <w:sz w:val="24"/>
          <w:szCs w:val="24"/>
        </w:rPr>
        <w:t>evidence that the games did not differ, BF</w:t>
      </w:r>
      <w:r w:rsidR="005779CC" w:rsidRPr="005779CC">
        <w:rPr>
          <w:rFonts w:ascii="Times New Roman" w:hAnsi="Times New Roman" w:cs="Times New Roman"/>
          <w:sz w:val="24"/>
          <w:szCs w:val="24"/>
          <w:vertAlign w:val="subscript"/>
        </w:rPr>
        <w:t>01</w:t>
      </w:r>
      <w:r w:rsidR="005779CC" w:rsidRPr="005779CC">
        <w:rPr>
          <w:rFonts w:ascii="Times New Roman" w:hAnsi="Times New Roman" w:cs="Times New Roman"/>
          <w:sz w:val="24"/>
          <w:szCs w:val="24"/>
        </w:rPr>
        <w:t xml:space="preserve">s </w:t>
      </w:r>
      <w:r w:rsidR="00241AEC">
        <w:rPr>
          <w:rFonts w:ascii="Times New Roman" w:hAnsi="Times New Roman" w:cs="Times New Roman"/>
          <w:sz w:val="24"/>
          <w:szCs w:val="24"/>
        </w:rPr>
        <w:t xml:space="preserve">= </w:t>
      </w:r>
      <w:r w:rsidR="005779CC" w:rsidRPr="005779CC">
        <w:rPr>
          <w:rFonts w:ascii="Times New Roman" w:hAnsi="Times New Roman" w:cs="Times New Roman"/>
          <w:sz w:val="24"/>
          <w:szCs w:val="24"/>
        </w:rPr>
        <w:t>3.11, 1.22, and 2.41 in f</w:t>
      </w:r>
      <w:r w:rsidR="003653F9">
        <w:rPr>
          <w:rFonts w:ascii="Times New Roman" w:hAnsi="Times New Roman" w:cs="Times New Roman"/>
          <w:sz w:val="24"/>
          <w:szCs w:val="24"/>
        </w:rPr>
        <w:t>avor of the null, respectively.</w:t>
      </w:r>
      <w:r w:rsidR="004D76FB">
        <w:rPr>
          <w:rFonts w:ascii="Times New Roman" w:hAnsi="Times New Roman" w:cs="Times New Roman"/>
          <w:sz w:val="24"/>
          <w:szCs w:val="24"/>
        </w:rPr>
        <w:t xml:space="preserve"> </w:t>
      </w:r>
      <w:r w:rsidR="004D76FB" w:rsidRPr="004D76FB">
        <w:rPr>
          <w:rFonts w:ascii="Times New Roman" w:hAnsi="Times New Roman" w:cs="Times New Roman"/>
          <w:color w:val="FF0000"/>
          <w:sz w:val="24"/>
          <w:szCs w:val="24"/>
        </w:rPr>
        <w:t>(BF</w:t>
      </w:r>
      <w:r w:rsidR="004D76FB" w:rsidRPr="004D76FB">
        <w:rPr>
          <w:rFonts w:ascii="Times New Roman" w:hAnsi="Times New Roman" w:cs="Times New Roman"/>
          <w:color w:val="FF0000"/>
          <w:sz w:val="24"/>
          <w:szCs w:val="24"/>
          <w:vertAlign w:val="subscript"/>
        </w:rPr>
        <w:t>01</w:t>
      </w:r>
      <w:r w:rsidR="004D76FB" w:rsidRPr="004D76FB">
        <w:rPr>
          <w:rFonts w:ascii="Times New Roman" w:hAnsi="Times New Roman" w:cs="Times New Roman"/>
          <w:color w:val="FF0000"/>
          <w:sz w:val="24"/>
          <w:szCs w:val="24"/>
        </w:rPr>
        <w:t xml:space="preserve"> = 1.22 is inconclusive, yes, but still evidence for the null; just extremely tiny evidence.)</w:t>
      </w:r>
      <w:r w:rsidR="003653F9">
        <w:rPr>
          <w:rFonts w:ascii="Times New Roman" w:hAnsi="Times New Roman" w:cs="Times New Roman"/>
          <w:sz w:val="24"/>
          <w:szCs w:val="24"/>
        </w:rPr>
        <w:t xml:space="preserve"> Considering that the two games were, again, from very different genres of game, this might not be enough evidence to conclude that the games are matched stimuli; however, at least the </w:t>
      </w:r>
      <w:r w:rsidR="004D76FB">
        <w:rPr>
          <w:rFonts w:ascii="Times New Roman" w:hAnsi="Times New Roman" w:cs="Times New Roman"/>
          <w:sz w:val="24"/>
          <w:szCs w:val="24"/>
        </w:rPr>
        <w:t>data</w:t>
      </w:r>
      <w:r w:rsidR="003653F9">
        <w:rPr>
          <w:rFonts w:ascii="Times New Roman" w:hAnsi="Times New Roman" w:cs="Times New Roman"/>
          <w:sz w:val="24"/>
          <w:szCs w:val="24"/>
        </w:rPr>
        <w:t xml:space="preserve"> did not indicate that the games </w:t>
      </w:r>
      <w:r w:rsidR="004D76FB">
        <w:rPr>
          <w:rFonts w:ascii="Times New Roman" w:hAnsi="Times New Roman" w:cs="Times New Roman"/>
          <w:sz w:val="24"/>
          <w:szCs w:val="24"/>
        </w:rPr>
        <w:t xml:space="preserve">instead </w:t>
      </w:r>
      <w:r w:rsidR="003653F9">
        <w:rPr>
          <w:rFonts w:ascii="Times New Roman" w:hAnsi="Times New Roman" w:cs="Times New Roman"/>
          <w:sz w:val="24"/>
          <w:szCs w:val="24"/>
        </w:rPr>
        <w:t>differed.</w:t>
      </w:r>
    </w:p>
    <w:p w:rsidR="00E30D8F" w:rsidRDefault="00E30D8F" w:rsidP="00C47553">
      <w:pPr>
        <w:outlineLvl w:val="0"/>
        <w:rPr>
          <w:rFonts w:ascii="Times New Roman" w:hAnsi="Times New Roman" w:cs="Times New Roman"/>
          <w:sz w:val="24"/>
          <w:szCs w:val="24"/>
        </w:rPr>
      </w:pPr>
      <w:r>
        <w:rPr>
          <w:rFonts w:ascii="Times New Roman" w:hAnsi="Times New Roman" w:cs="Times New Roman"/>
          <w:b/>
          <w:sz w:val="24"/>
          <w:szCs w:val="24"/>
        </w:rPr>
        <w:t>Summary</w:t>
      </w:r>
    </w:p>
    <w:p w:rsidR="00E30D8F" w:rsidRDefault="00E30D8F" w:rsidP="00BB4E7D">
      <w:pPr>
        <w:rPr>
          <w:rFonts w:ascii="Times New Roman" w:hAnsi="Times New Roman" w:cs="Times New Roman"/>
          <w:sz w:val="24"/>
          <w:szCs w:val="24"/>
        </w:rPr>
      </w:pPr>
      <w:r>
        <w:rPr>
          <w:rFonts w:ascii="Times New Roman" w:hAnsi="Times New Roman" w:cs="Times New Roman"/>
          <w:sz w:val="24"/>
          <w:szCs w:val="24"/>
        </w:rPr>
        <w:tab/>
        <w:t xml:space="preserve">Because NHST cannot provide evidence </w:t>
      </w:r>
      <w:r w:rsidR="00777E68">
        <w:rPr>
          <w:rFonts w:ascii="Times New Roman" w:hAnsi="Times New Roman" w:cs="Times New Roman"/>
          <w:sz w:val="24"/>
          <w:szCs w:val="24"/>
        </w:rPr>
        <w:t>in favor of the null hypothesis</w:t>
      </w:r>
      <w:r>
        <w:rPr>
          <w:rFonts w:ascii="Times New Roman" w:hAnsi="Times New Roman" w:cs="Times New Roman"/>
          <w:sz w:val="24"/>
          <w:szCs w:val="24"/>
        </w:rPr>
        <w:t xml:space="preserve">, it is inappropriate to argue that two experimental stimuli are matched on the basis of a non-significant test result. Through collection of an arbitrarily small sample size and application of post-hoc corrections for multiple </w:t>
      </w:r>
      <w:proofErr w:type="gramStart"/>
      <w:r>
        <w:rPr>
          <w:rFonts w:ascii="Times New Roman" w:hAnsi="Times New Roman" w:cs="Times New Roman"/>
          <w:sz w:val="24"/>
          <w:szCs w:val="24"/>
        </w:rPr>
        <w:t>comparison</w:t>
      </w:r>
      <w:proofErr w:type="gramEnd"/>
      <w:r w:rsidR="00731A00">
        <w:rPr>
          <w:rFonts w:ascii="Times New Roman" w:hAnsi="Times New Roman" w:cs="Times New Roman"/>
          <w:sz w:val="24"/>
          <w:szCs w:val="24"/>
        </w:rPr>
        <w:t xml:space="preserve">, almost any difference </w:t>
      </w:r>
      <w:commentRangeStart w:id="24"/>
      <w:r w:rsidR="00731A00">
        <w:rPr>
          <w:rFonts w:ascii="Times New Roman" w:hAnsi="Times New Roman" w:cs="Times New Roman"/>
          <w:sz w:val="24"/>
          <w:szCs w:val="24"/>
        </w:rPr>
        <w:t xml:space="preserve">could be presented as “not statistically significant”. </w:t>
      </w:r>
      <w:commentRangeEnd w:id="24"/>
      <w:r w:rsidR="00B44834">
        <w:rPr>
          <w:rStyle w:val="CommentReference"/>
        </w:rPr>
        <w:commentReference w:id="24"/>
      </w:r>
      <w:r w:rsidR="00731A00">
        <w:rPr>
          <w:rFonts w:ascii="Times New Roman" w:hAnsi="Times New Roman" w:cs="Times New Roman"/>
          <w:sz w:val="24"/>
          <w:szCs w:val="24"/>
        </w:rPr>
        <w:t xml:space="preserve">We </w:t>
      </w:r>
      <w:commentRangeStart w:id="25"/>
      <w:r w:rsidR="00731A00">
        <w:rPr>
          <w:rFonts w:ascii="Times New Roman" w:hAnsi="Times New Roman" w:cs="Times New Roman"/>
          <w:sz w:val="24"/>
          <w:szCs w:val="24"/>
        </w:rPr>
        <w:t>instead advocate the use of Bayesian statistics</w:t>
      </w:r>
      <w:commentRangeEnd w:id="25"/>
      <w:r w:rsidR="00B44834">
        <w:rPr>
          <w:rStyle w:val="CommentReference"/>
        </w:rPr>
        <w:commentReference w:id="25"/>
      </w:r>
      <w:r w:rsidR="00731A00">
        <w:rPr>
          <w:rFonts w:ascii="Times New Roman" w:hAnsi="Times New Roman" w:cs="Times New Roman"/>
          <w:sz w:val="24"/>
          <w:szCs w:val="24"/>
        </w:rPr>
        <w:t xml:space="preserve">. Evidence thus collected can favor the null hypothesis of no difference, an alternative hypothesis of </w:t>
      </w:r>
      <w:proofErr w:type="gramStart"/>
      <w:r w:rsidR="00731A00">
        <w:rPr>
          <w:rFonts w:ascii="Times New Roman" w:hAnsi="Times New Roman" w:cs="Times New Roman"/>
          <w:sz w:val="24"/>
          <w:szCs w:val="24"/>
        </w:rPr>
        <w:t>a confound</w:t>
      </w:r>
      <w:proofErr w:type="gramEnd"/>
      <w:r w:rsidR="00731A00">
        <w:rPr>
          <w:rFonts w:ascii="Times New Roman" w:hAnsi="Times New Roman" w:cs="Times New Roman"/>
          <w:sz w:val="24"/>
          <w:szCs w:val="24"/>
        </w:rPr>
        <w:t xml:space="preserve">, or indicate an absence of evidence for either hypothesis. Researchers are </w:t>
      </w:r>
      <w:commentRangeStart w:id="26"/>
      <w:r w:rsidR="00731A00">
        <w:rPr>
          <w:rFonts w:ascii="Times New Roman" w:hAnsi="Times New Roman" w:cs="Times New Roman"/>
          <w:sz w:val="24"/>
          <w:szCs w:val="24"/>
        </w:rPr>
        <w:t>rewarded</w:t>
      </w:r>
      <w:commentRangeEnd w:id="26"/>
      <w:r w:rsidR="00777E68">
        <w:rPr>
          <w:rStyle w:val="CommentReference"/>
        </w:rPr>
        <w:commentReference w:id="26"/>
      </w:r>
      <w:r w:rsidR="00731A00">
        <w:rPr>
          <w:rFonts w:ascii="Times New Roman" w:hAnsi="Times New Roman" w:cs="Times New Roman"/>
          <w:sz w:val="24"/>
          <w:szCs w:val="24"/>
        </w:rPr>
        <w:t xml:space="preserve"> for more thorough pilot testing by larger Bayes factors for the correct inference.</w:t>
      </w:r>
    </w:p>
    <w:p w:rsidR="00731A00" w:rsidRPr="00E30D8F" w:rsidRDefault="00731A00" w:rsidP="00BB4E7D">
      <w:pPr>
        <w:rPr>
          <w:rFonts w:ascii="Times New Roman" w:hAnsi="Times New Roman" w:cs="Times New Roman"/>
          <w:sz w:val="24"/>
          <w:szCs w:val="24"/>
        </w:rPr>
      </w:pPr>
      <w:r>
        <w:rPr>
          <w:rFonts w:ascii="Times New Roman" w:hAnsi="Times New Roman" w:cs="Times New Roman"/>
          <w:sz w:val="24"/>
          <w:szCs w:val="24"/>
        </w:rPr>
        <w:tab/>
        <w:t>On a related topic, we turn now to the topic of arguments for the null hypothesis when, historically, measurements have not been sufficiently precise to provide a strong argument for either the null or alternative hypothesis.</w:t>
      </w:r>
      <w:r w:rsidR="00CE13F5">
        <w:rPr>
          <w:rFonts w:ascii="Times New Roman" w:hAnsi="Times New Roman" w:cs="Times New Roman"/>
          <w:sz w:val="24"/>
          <w:szCs w:val="24"/>
        </w:rPr>
        <w:t xml:space="preserve"> </w:t>
      </w:r>
    </w:p>
    <w:p w:rsidR="0050603F" w:rsidRPr="005779CC" w:rsidRDefault="00507A81" w:rsidP="00C47553">
      <w:pPr>
        <w:jc w:val="center"/>
        <w:outlineLvl w:val="0"/>
        <w:rPr>
          <w:rFonts w:ascii="Times New Roman" w:hAnsi="Times New Roman" w:cs="Times New Roman"/>
          <w:b/>
          <w:sz w:val="24"/>
          <w:szCs w:val="24"/>
        </w:rPr>
      </w:pPr>
      <w:r>
        <w:rPr>
          <w:rFonts w:ascii="Times New Roman" w:hAnsi="Times New Roman" w:cs="Times New Roman"/>
          <w:b/>
          <w:sz w:val="24"/>
          <w:szCs w:val="24"/>
        </w:rPr>
        <w:t>Arguing the Null in Demonstrating Boundaries of Effects</w:t>
      </w:r>
    </w:p>
    <w:p w:rsidR="004C3D0D" w:rsidRDefault="0050603F" w:rsidP="00BB4E7D">
      <w:pPr>
        <w:rPr>
          <w:rFonts w:ascii="Times New Roman" w:hAnsi="Times New Roman" w:cs="Times New Roman"/>
          <w:sz w:val="24"/>
          <w:szCs w:val="24"/>
        </w:rPr>
      </w:pPr>
      <w:r w:rsidRPr="005779CC">
        <w:rPr>
          <w:rFonts w:ascii="Times New Roman" w:hAnsi="Times New Roman" w:cs="Times New Roman"/>
          <w:sz w:val="24"/>
          <w:szCs w:val="24"/>
        </w:rPr>
        <w:tab/>
      </w:r>
      <w:r w:rsidR="00CF723A" w:rsidRPr="005779CC">
        <w:rPr>
          <w:rFonts w:ascii="Times New Roman" w:hAnsi="Times New Roman" w:cs="Times New Roman"/>
          <w:sz w:val="24"/>
          <w:szCs w:val="24"/>
        </w:rPr>
        <w:t xml:space="preserve">Invariances are often important to our understanding of the mechanisms which give rise to a psychological phenomenon. </w:t>
      </w:r>
      <w:r w:rsidR="0095271F" w:rsidRPr="005779CC">
        <w:rPr>
          <w:rFonts w:ascii="Times New Roman" w:hAnsi="Times New Roman" w:cs="Times New Roman"/>
          <w:sz w:val="24"/>
          <w:szCs w:val="24"/>
        </w:rPr>
        <w:t xml:space="preserve">Consider a hypothetical phenomenon, Outcome </w:t>
      </w:r>
      <w:proofErr w:type="gramStart"/>
      <w:r w:rsidR="0095271F" w:rsidRPr="005779CC">
        <w:rPr>
          <w:rFonts w:ascii="Times New Roman" w:hAnsi="Times New Roman" w:cs="Times New Roman"/>
          <w:sz w:val="24"/>
          <w:szCs w:val="24"/>
        </w:rPr>
        <w:t>Y, that</w:t>
      </w:r>
      <w:proofErr w:type="gramEnd"/>
      <w:r w:rsidR="0095271F" w:rsidRPr="005779CC">
        <w:rPr>
          <w:rFonts w:ascii="Times New Roman" w:hAnsi="Times New Roman" w:cs="Times New Roman"/>
          <w:sz w:val="24"/>
          <w:szCs w:val="24"/>
        </w:rPr>
        <w:t xml:space="preserve"> is possibly caused by Factor A, but also possibly caused by the confounding of Factor B with Factor A. To test this possibility, we conduct an experiment which orthogonally manipulates Factor A and Factor B. If we hope to demonstrate that it is Factor A, but not Factor B, that causes Outcome Y, </w:t>
      </w:r>
      <w:r w:rsidR="00970001">
        <w:rPr>
          <w:rFonts w:ascii="Times New Roman" w:hAnsi="Times New Roman" w:cs="Times New Roman"/>
          <w:sz w:val="24"/>
          <w:szCs w:val="24"/>
        </w:rPr>
        <w:t>we must demonstrate both an effect of Factor A and no effect of Factor B. However, this latter invariance cannot be demonstrated through application of NHST.</w:t>
      </w:r>
    </w:p>
    <w:p w:rsidR="004C3D0D" w:rsidRDefault="00591DC0" w:rsidP="00C47553">
      <w:pPr>
        <w:outlineLvl w:val="0"/>
        <w:rPr>
          <w:rFonts w:ascii="Times New Roman" w:hAnsi="Times New Roman" w:cs="Times New Roman"/>
          <w:b/>
          <w:sz w:val="24"/>
          <w:szCs w:val="24"/>
        </w:rPr>
      </w:pPr>
      <w:r>
        <w:rPr>
          <w:rFonts w:ascii="Times New Roman" w:hAnsi="Times New Roman" w:cs="Times New Roman"/>
          <w:b/>
          <w:sz w:val="24"/>
          <w:szCs w:val="24"/>
        </w:rPr>
        <w:t xml:space="preserve">Interpreting </w:t>
      </w:r>
      <w:r w:rsidR="00507A81">
        <w:rPr>
          <w:rFonts w:ascii="Times New Roman" w:hAnsi="Times New Roman" w:cs="Times New Roman"/>
          <w:b/>
          <w:sz w:val="24"/>
          <w:szCs w:val="24"/>
        </w:rPr>
        <w:t xml:space="preserve">Null </w:t>
      </w:r>
      <w:r>
        <w:rPr>
          <w:rFonts w:ascii="Times New Roman" w:hAnsi="Times New Roman" w:cs="Times New Roman"/>
          <w:b/>
          <w:sz w:val="24"/>
          <w:szCs w:val="24"/>
        </w:rPr>
        <w:t xml:space="preserve">Results </w:t>
      </w:r>
      <w:r w:rsidR="00507A81">
        <w:rPr>
          <w:rFonts w:ascii="Times New Roman" w:hAnsi="Times New Roman" w:cs="Times New Roman"/>
          <w:b/>
          <w:sz w:val="24"/>
          <w:szCs w:val="24"/>
        </w:rPr>
        <w:t xml:space="preserve">in the </w:t>
      </w:r>
      <w:r>
        <w:rPr>
          <w:rFonts w:ascii="Times New Roman" w:hAnsi="Times New Roman" w:cs="Times New Roman"/>
          <w:b/>
          <w:sz w:val="24"/>
          <w:szCs w:val="24"/>
        </w:rPr>
        <w:t>Violent Games</w:t>
      </w:r>
      <w:r w:rsidR="00507A81">
        <w:rPr>
          <w:rFonts w:ascii="Times New Roman" w:hAnsi="Times New Roman" w:cs="Times New Roman"/>
          <w:b/>
          <w:sz w:val="24"/>
          <w:szCs w:val="24"/>
        </w:rPr>
        <w:t xml:space="preserve"> L</w:t>
      </w:r>
      <w:r w:rsidR="004C3D0D">
        <w:rPr>
          <w:rFonts w:ascii="Times New Roman" w:hAnsi="Times New Roman" w:cs="Times New Roman"/>
          <w:b/>
          <w:sz w:val="24"/>
          <w:szCs w:val="24"/>
        </w:rPr>
        <w:t>iterature</w:t>
      </w:r>
    </w:p>
    <w:p w:rsidR="00306946" w:rsidRPr="005779CC" w:rsidRDefault="00591DC0" w:rsidP="004C3D0D">
      <w:pPr>
        <w:ind w:firstLine="720"/>
        <w:rPr>
          <w:rFonts w:ascii="Times New Roman" w:hAnsi="Times New Roman" w:cs="Times New Roman"/>
          <w:sz w:val="24"/>
          <w:szCs w:val="24"/>
        </w:rPr>
      </w:pPr>
      <w:r>
        <w:rPr>
          <w:rFonts w:ascii="Times New Roman" w:hAnsi="Times New Roman" w:cs="Times New Roman"/>
          <w:sz w:val="24"/>
          <w:szCs w:val="24"/>
        </w:rPr>
        <w:t xml:space="preserve">As an example, we consider </w:t>
      </w:r>
      <w:r w:rsidR="001438FC">
        <w:rPr>
          <w:rFonts w:ascii="Times New Roman" w:hAnsi="Times New Roman" w:cs="Times New Roman"/>
          <w:sz w:val="24"/>
          <w:szCs w:val="24"/>
        </w:rPr>
        <w:t>the publication of null results in the research literature on violent video games.</w:t>
      </w:r>
      <w:r>
        <w:rPr>
          <w:rFonts w:ascii="Times New Roman" w:hAnsi="Times New Roman" w:cs="Times New Roman"/>
          <w:sz w:val="24"/>
          <w:szCs w:val="24"/>
        </w:rPr>
        <w:t xml:space="preserve"> At present, the most-cited estimate of the effect size of violent games on aggressive behavior in best-practices lab </w:t>
      </w:r>
      <w:r w:rsidR="001438FC">
        <w:rPr>
          <w:rFonts w:ascii="Times New Roman" w:hAnsi="Times New Roman" w:cs="Times New Roman"/>
          <w:sz w:val="24"/>
          <w:szCs w:val="24"/>
        </w:rPr>
        <w:t>experiments</w:t>
      </w:r>
      <w:r>
        <w:rPr>
          <w:rFonts w:ascii="Times New Roman" w:hAnsi="Times New Roman" w:cs="Times New Roman"/>
          <w:sz w:val="24"/>
          <w:szCs w:val="24"/>
        </w:rPr>
        <w:t xml:space="preserve"> is </w:t>
      </w:r>
      <w:r>
        <w:rPr>
          <w:rFonts w:ascii="Times New Roman" w:hAnsi="Times New Roman" w:cs="Times New Roman"/>
          <w:i/>
          <w:sz w:val="24"/>
          <w:szCs w:val="24"/>
        </w:rPr>
        <w:t xml:space="preserve">r </w:t>
      </w:r>
      <w:r>
        <w:rPr>
          <w:rFonts w:ascii="Times New Roman" w:hAnsi="Times New Roman" w:cs="Times New Roman"/>
          <w:sz w:val="24"/>
          <w:szCs w:val="24"/>
        </w:rPr>
        <w:t>= .21 (Anderson et al., 2010).  I</w:t>
      </w:r>
      <w:r w:rsidR="0050603F" w:rsidRPr="005779CC">
        <w:rPr>
          <w:rFonts w:ascii="Times New Roman" w:hAnsi="Times New Roman" w:cs="Times New Roman"/>
          <w:sz w:val="24"/>
          <w:szCs w:val="24"/>
        </w:rPr>
        <w:t xml:space="preserve">t has often been suggested that </w:t>
      </w:r>
      <w:r w:rsidR="001438FC">
        <w:rPr>
          <w:rFonts w:ascii="Times New Roman" w:hAnsi="Times New Roman" w:cs="Times New Roman"/>
          <w:sz w:val="24"/>
          <w:szCs w:val="24"/>
        </w:rPr>
        <w:t xml:space="preserve">this effect is not caused by violent game content itself, but </w:t>
      </w:r>
      <w:r w:rsidR="00970001">
        <w:rPr>
          <w:rFonts w:ascii="Times New Roman" w:hAnsi="Times New Roman" w:cs="Times New Roman"/>
          <w:sz w:val="24"/>
          <w:szCs w:val="24"/>
        </w:rPr>
        <w:t xml:space="preserve">rather </w:t>
      </w:r>
      <w:r w:rsidR="0050603F" w:rsidRPr="005779CC">
        <w:rPr>
          <w:rFonts w:ascii="Times New Roman" w:hAnsi="Times New Roman" w:cs="Times New Roman"/>
          <w:sz w:val="24"/>
          <w:szCs w:val="24"/>
        </w:rPr>
        <w:t xml:space="preserve">caused by </w:t>
      </w:r>
      <w:r w:rsidR="008A534A" w:rsidRPr="005779CC">
        <w:rPr>
          <w:rFonts w:ascii="Times New Roman" w:hAnsi="Times New Roman" w:cs="Times New Roman"/>
          <w:sz w:val="24"/>
          <w:szCs w:val="24"/>
        </w:rPr>
        <w:t xml:space="preserve">confounds such as </w:t>
      </w:r>
      <w:r w:rsidR="0050603F" w:rsidRPr="005779CC">
        <w:rPr>
          <w:rFonts w:ascii="Times New Roman" w:hAnsi="Times New Roman" w:cs="Times New Roman"/>
          <w:sz w:val="24"/>
          <w:szCs w:val="24"/>
        </w:rPr>
        <w:t xml:space="preserve">competitive gameplay (Adachi &amp; Willoughby, 2011), </w:t>
      </w:r>
      <w:r w:rsidR="008A534A" w:rsidRPr="005779CC">
        <w:rPr>
          <w:rFonts w:ascii="Times New Roman" w:hAnsi="Times New Roman" w:cs="Times New Roman"/>
          <w:sz w:val="24"/>
          <w:szCs w:val="24"/>
        </w:rPr>
        <w:t>frustrated needs for competency (</w:t>
      </w:r>
      <w:proofErr w:type="spellStart"/>
      <w:r w:rsidR="008A534A" w:rsidRPr="005779CC">
        <w:rPr>
          <w:rFonts w:ascii="Times New Roman" w:hAnsi="Times New Roman" w:cs="Times New Roman"/>
          <w:sz w:val="24"/>
          <w:szCs w:val="24"/>
        </w:rPr>
        <w:t>Przybylski</w:t>
      </w:r>
      <w:proofErr w:type="spellEnd"/>
      <w:r w:rsidR="008A534A" w:rsidRPr="005779CC">
        <w:rPr>
          <w:rFonts w:ascii="Times New Roman" w:hAnsi="Times New Roman" w:cs="Times New Roman"/>
          <w:sz w:val="24"/>
          <w:szCs w:val="24"/>
        </w:rPr>
        <w:t xml:space="preserve"> et al., 201</w:t>
      </w:r>
      <w:r w:rsidR="00731A00">
        <w:rPr>
          <w:rFonts w:ascii="Times New Roman" w:hAnsi="Times New Roman" w:cs="Times New Roman"/>
          <w:sz w:val="24"/>
          <w:szCs w:val="24"/>
        </w:rPr>
        <w:t>4</w:t>
      </w:r>
      <w:r w:rsidR="008A534A" w:rsidRPr="005779CC">
        <w:rPr>
          <w:rFonts w:ascii="Times New Roman" w:hAnsi="Times New Roman" w:cs="Times New Roman"/>
          <w:sz w:val="24"/>
          <w:szCs w:val="24"/>
        </w:rPr>
        <w:t>)</w:t>
      </w:r>
      <w:r w:rsidR="003F0EBC">
        <w:rPr>
          <w:rFonts w:ascii="Times New Roman" w:hAnsi="Times New Roman" w:cs="Times New Roman"/>
          <w:sz w:val="24"/>
          <w:szCs w:val="24"/>
        </w:rPr>
        <w:t xml:space="preserve">, or pace of action (Elson, Breuer, Van </w:t>
      </w:r>
      <w:proofErr w:type="spellStart"/>
      <w:r w:rsidR="003F0EBC">
        <w:rPr>
          <w:rFonts w:ascii="Times New Roman" w:hAnsi="Times New Roman" w:cs="Times New Roman"/>
          <w:sz w:val="24"/>
          <w:szCs w:val="24"/>
        </w:rPr>
        <w:t>Looy</w:t>
      </w:r>
      <w:proofErr w:type="spellEnd"/>
      <w:r w:rsidR="003F0EBC">
        <w:rPr>
          <w:rFonts w:ascii="Times New Roman" w:hAnsi="Times New Roman" w:cs="Times New Roman"/>
          <w:sz w:val="24"/>
          <w:szCs w:val="24"/>
        </w:rPr>
        <w:t xml:space="preserve">, </w:t>
      </w:r>
      <w:proofErr w:type="spellStart"/>
      <w:r w:rsidR="003F0EBC">
        <w:rPr>
          <w:rFonts w:ascii="Times New Roman" w:hAnsi="Times New Roman" w:cs="Times New Roman"/>
          <w:sz w:val="24"/>
          <w:szCs w:val="24"/>
        </w:rPr>
        <w:t>Kneer</w:t>
      </w:r>
      <w:proofErr w:type="spellEnd"/>
      <w:r w:rsidR="003F0EBC">
        <w:rPr>
          <w:rFonts w:ascii="Times New Roman" w:hAnsi="Times New Roman" w:cs="Times New Roman"/>
          <w:sz w:val="24"/>
          <w:szCs w:val="24"/>
        </w:rPr>
        <w:t xml:space="preserve">, &amp; </w:t>
      </w:r>
      <w:proofErr w:type="spellStart"/>
      <w:r w:rsidR="003F0EBC">
        <w:rPr>
          <w:rFonts w:ascii="Times New Roman" w:hAnsi="Times New Roman" w:cs="Times New Roman"/>
          <w:sz w:val="24"/>
          <w:szCs w:val="24"/>
        </w:rPr>
        <w:t>Quandt</w:t>
      </w:r>
      <w:proofErr w:type="spellEnd"/>
      <w:r w:rsidR="008A534A" w:rsidRPr="005779CC">
        <w:rPr>
          <w:rFonts w:ascii="Times New Roman" w:hAnsi="Times New Roman" w:cs="Times New Roman"/>
          <w:sz w:val="24"/>
          <w:szCs w:val="24"/>
        </w:rPr>
        <w:t xml:space="preserve">, 2014). Research exploring these confounds attempt to demonstrate both an effect </w:t>
      </w:r>
      <w:r w:rsidR="00650E8B">
        <w:rPr>
          <w:rFonts w:ascii="Times New Roman" w:hAnsi="Times New Roman" w:cs="Times New Roman"/>
          <w:sz w:val="24"/>
          <w:szCs w:val="24"/>
        </w:rPr>
        <w:t>of</w:t>
      </w:r>
      <w:r w:rsidR="008A534A" w:rsidRPr="005779CC">
        <w:rPr>
          <w:rFonts w:ascii="Times New Roman" w:hAnsi="Times New Roman" w:cs="Times New Roman"/>
          <w:sz w:val="24"/>
          <w:szCs w:val="24"/>
        </w:rPr>
        <w:t xml:space="preserve"> </w:t>
      </w:r>
      <w:proofErr w:type="gramStart"/>
      <w:r w:rsidR="008A534A" w:rsidRPr="005779CC">
        <w:rPr>
          <w:rFonts w:ascii="Times New Roman" w:hAnsi="Times New Roman" w:cs="Times New Roman"/>
          <w:sz w:val="24"/>
          <w:szCs w:val="24"/>
        </w:rPr>
        <w:t>the confound</w:t>
      </w:r>
      <w:proofErr w:type="gramEnd"/>
      <w:r w:rsidR="008A534A" w:rsidRPr="005779CC">
        <w:rPr>
          <w:rFonts w:ascii="Times New Roman" w:hAnsi="Times New Roman" w:cs="Times New Roman"/>
          <w:sz w:val="24"/>
          <w:szCs w:val="24"/>
        </w:rPr>
        <w:t xml:space="preserve"> as well as an invariance with respect to violent content. </w:t>
      </w:r>
    </w:p>
    <w:p w:rsidR="008A534A" w:rsidRPr="003F0EBC" w:rsidRDefault="006C6F26" w:rsidP="001438FC">
      <w:pPr>
        <w:ind w:firstLine="720"/>
        <w:rPr>
          <w:rFonts w:ascii="Times New Roman" w:hAnsi="Times New Roman" w:cs="Times New Roman"/>
          <w:sz w:val="24"/>
          <w:szCs w:val="24"/>
        </w:rPr>
      </w:pPr>
      <w:r>
        <w:rPr>
          <w:rFonts w:ascii="Times New Roman" w:hAnsi="Times New Roman" w:cs="Times New Roman"/>
          <w:sz w:val="24"/>
          <w:szCs w:val="24"/>
        </w:rPr>
        <w:t>To date, sample sizes in many of these refutations have been small.</w:t>
      </w:r>
      <w:commentRangeStart w:id="27"/>
      <w:r w:rsidR="004E085D">
        <w:rPr>
          <w:rFonts w:ascii="Times New Roman" w:hAnsi="Times New Roman" w:cs="Times New Roman"/>
          <w:sz w:val="24"/>
          <w:szCs w:val="24"/>
        </w:rPr>
        <w:t xml:space="preserve"> </w:t>
      </w:r>
      <w:r w:rsidR="00723E51" w:rsidRPr="005779CC">
        <w:rPr>
          <w:rFonts w:ascii="Times New Roman" w:hAnsi="Times New Roman" w:cs="Times New Roman"/>
          <w:sz w:val="24"/>
          <w:szCs w:val="24"/>
        </w:rPr>
        <w:t>For example, two experiments are reported by Adachi &amp; Willoughby (2011) with total samples of N=40 and N=60</w:t>
      </w:r>
      <w:r w:rsidR="0029362F" w:rsidRPr="005779CC">
        <w:rPr>
          <w:rFonts w:ascii="Times New Roman" w:hAnsi="Times New Roman" w:cs="Times New Roman"/>
          <w:sz w:val="24"/>
          <w:szCs w:val="24"/>
        </w:rPr>
        <w:t xml:space="preserve"> and p-values very near 1</w:t>
      </w:r>
      <w:r w:rsidR="00723E51" w:rsidRPr="005779CC">
        <w:rPr>
          <w:rFonts w:ascii="Times New Roman" w:hAnsi="Times New Roman" w:cs="Times New Roman"/>
          <w:sz w:val="24"/>
          <w:szCs w:val="24"/>
        </w:rPr>
        <w:t>. Other experiments are reported by Fer</w:t>
      </w:r>
      <w:r w:rsidR="0064067E" w:rsidRPr="005779CC">
        <w:rPr>
          <w:rFonts w:ascii="Times New Roman" w:hAnsi="Times New Roman" w:cs="Times New Roman"/>
          <w:sz w:val="24"/>
          <w:szCs w:val="24"/>
        </w:rPr>
        <w:t xml:space="preserve">guson </w:t>
      </w:r>
      <w:r w:rsidR="003F0EBC">
        <w:rPr>
          <w:rFonts w:ascii="Times New Roman" w:hAnsi="Times New Roman" w:cs="Times New Roman"/>
          <w:sz w:val="24"/>
          <w:szCs w:val="24"/>
        </w:rPr>
        <w:t xml:space="preserve">and colleagues (2008), Ferguson and Rueda (2010), and Valadez and Ferguson </w:t>
      </w:r>
      <w:r w:rsidR="0064067E" w:rsidRPr="005779CC">
        <w:rPr>
          <w:rFonts w:ascii="Times New Roman" w:hAnsi="Times New Roman" w:cs="Times New Roman"/>
          <w:sz w:val="24"/>
          <w:szCs w:val="24"/>
        </w:rPr>
        <w:t>(</w:t>
      </w:r>
      <w:r w:rsidR="003F0EBC">
        <w:rPr>
          <w:rFonts w:ascii="Times New Roman" w:hAnsi="Times New Roman" w:cs="Times New Roman"/>
          <w:sz w:val="24"/>
          <w:szCs w:val="24"/>
        </w:rPr>
        <w:t>2012) with sample sizes of N=50</w:t>
      </w:r>
      <w:r w:rsidR="0064067E" w:rsidRPr="005779CC">
        <w:rPr>
          <w:rFonts w:ascii="Times New Roman" w:hAnsi="Times New Roman" w:cs="Times New Roman"/>
          <w:sz w:val="24"/>
          <w:szCs w:val="24"/>
        </w:rPr>
        <w:t xml:space="preserve"> </w:t>
      </w:r>
      <w:r w:rsidR="0029362F" w:rsidRPr="005779CC">
        <w:rPr>
          <w:rFonts w:ascii="Times New Roman" w:hAnsi="Times New Roman" w:cs="Times New Roman"/>
          <w:sz w:val="24"/>
          <w:szCs w:val="24"/>
        </w:rPr>
        <w:t>(at least, for subjects randomly assigned)</w:t>
      </w:r>
      <w:r w:rsidR="003F0EBC">
        <w:rPr>
          <w:rFonts w:ascii="Times New Roman" w:hAnsi="Times New Roman" w:cs="Times New Roman"/>
          <w:sz w:val="24"/>
          <w:szCs w:val="24"/>
        </w:rPr>
        <w:t>, N=77, and N = 100, respectively</w:t>
      </w:r>
      <w:r w:rsidR="0029362F" w:rsidRPr="005779CC">
        <w:rPr>
          <w:rFonts w:ascii="Times New Roman" w:hAnsi="Times New Roman" w:cs="Times New Roman"/>
          <w:sz w:val="24"/>
          <w:szCs w:val="24"/>
        </w:rPr>
        <w:t xml:space="preserve">. Another study is reported by Elson et al. (2014) with a sample size of N=80. </w:t>
      </w:r>
      <w:commentRangeEnd w:id="27"/>
      <w:r w:rsidR="00970001">
        <w:rPr>
          <w:rStyle w:val="CommentReference"/>
        </w:rPr>
        <w:commentReference w:id="27"/>
      </w:r>
      <w:r w:rsidR="003F0EBC">
        <w:rPr>
          <w:rFonts w:ascii="Times New Roman" w:hAnsi="Times New Roman" w:cs="Times New Roman"/>
          <w:sz w:val="24"/>
          <w:szCs w:val="24"/>
        </w:rPr>
        <w:t xml:space="preserve">Assuming that the true effect to be demonstrated or falsified is the </w:t>
      </w:r>
      <w:r w:rsidR="003F0EBC">
        <w:rPr>
          <w:rFonts w:ascii="Times New Roman" w:hAnsi="Times New Roman" w:cs="Times New Roman"/>
          <w:i/>
          <w:sz w:val="24"/>
          <w:szCs w:val="24"/>
        </w:rPr>
        <w:t xml:space="preserve">r </w:t>
      </w:r>
      <w:r w:rsidR="003F0EBC">
        <w:rPr>
          <w:rFonts w:ascii="Times New Roman" w:hAnsi="Times New Roman" w:cs="Times New Roman"/>
          <w:sz w:val="24"/>
          <w:szCs w:val="24"/>
        </w:rPr>
        <w:t>= .21 reported in meta-analysis, these studies would appear to be individually underpowered; sample sizes of 40, 60, 80, and 100 would yield one-tailed test power of 38%, 50%, 60%, and 69%, respectively.</w:t>
      </w:r>
      <w:r w:rsidR="00591DC0">
        <w:rPr>
          <w:rFonts w:ascii="Times New Roman" w:hAnsi="Times New Roman" w:cs="Times New Roman"/>
          <w:sz w:val="24"/>
          <w:szCs w:val="24"/>
        </w:rPr>
        <w:t xml:space="preserve"> An ESCI inspection of these studies (Table 3) indicates that many CIs are quite broad, and that many enclose both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0 and </w:t>
      </w:r>
      <w:r w:rsidR="00591DC0">
        <w:rPr>
          <w:rFonts w:ascii="Times New Roman" w:hAnsi="Times New Roman" w:cs="Times New Roman"/>
          <w:i/>
          <w:sz w:val="24"/>
          <w:szCs w:val="24"/>
        </w:rPr>
        <w:t xml:space="preserve">r </w:t>
      </w:r>
      <w:r w:rsidR="00591DC0">
        <w:rPr>
          <w:rFonts w:ascii="Times New Roman" w:hAnsi="Times New Roman" w:cs="Times New Roman"/>
          <w:sz w:val="24"/>
          <w:szCs w:val="24"/>
        </w:rPr>
        <w:t xml:space="preserve">= .21, suggesting that the data are insufficiently precise to favor one hypothesis over the other. </w:t>
      </w:r>
    </w:p>
    <w:p w:rsidR="005779CC" w:rsidRPr="000F76FA" w:rsidRDefault="0029362F" w:rsidP="001438FC">
      <w:pPr>
        <w:ind w:firstLine="720"/>
        <w:rPr>
          <w:rFonts w:ascii="Times New Roman" w:hAnsi="Times New Roman" w:cs="Times New Roman"/>
          <w:sz w:val="24"/>
          <w:szCs w:val="24"/>
        </w:rPr>
      </w:pPr>
      <w:r w:rsidRPr="005779CC">
        <w:rPr>
          <w:rFonts w:ascii="Times New Roman" w:hAnsi="Times New Roman" w:cs="Times New Roman"/>
          <w:sz w:val="24"/>
          <w:szCs w:val="24"/>
        </w:rPr>
        <w:t xml:space="preserve">These sample sizes </w:t>
      </w:r>
      <w:r w:rsidR="00A32F69">
        <w:rPr>
          <w:rFonts w:ascii="Times New Roman" w:hAnsi="Times New Roman" w:cs="Times New Roman"/>
          <w:sz w:val="24"/>
          <w:szCs w:val="24"/>
        </w:rPr>
        <w:t xml:space="preserve">are modest and </w:t>
      </w:r>
      <w:r w:rsidRPr="005779CC">
        <w:rPr>
          <w:rFonts w:ascii="Times New Roman" w:hAnsi="Times New Roman" w:cs="Times New Roman"/>
          <w:sz w:val="24"/>
          <w:szCs w:val="24"/>
        </w:rPr>
        <w:t xml:space="preserve">suggest that failure to reject the null hypothesis </w:t>
      </w:r>
      <w:r w:rsidR="003C4B06" w:rsidRPr="005779CC">
        <w:rPr>
          <w:rFonts w:ascii="Times New Roman" w:hAnsi="Times New Roman" w:cs="Times New Roman"/>
          <w:sz w:val="24"/>
          <w:szCs w:val="24"/>
        </w:rPr>
        <w:t xml:space="preserve">may not actually provide evidence for the null because the sample lacked sufficient statistical power. </w:t>
      </w:r>
      <w:del w:id="28" w:author="Dirk Mügge" w:date="2014-10-15T15:19:00Z">
        <w:r w:rsidR="003C4B06" w:rsidRPr="005779CC">
          <w:rPr>
            <w:rFonts w:ascii="Times New Roman" w:hAnsi="Times New Roman" w:cs="Times New Roman"/>
            <w:sz w:val="24"/>
            <w:szCs w:val="24"/>
          </w:rPr>
          <w:delText xml:space="preserve"> </w:delText>
        </w:r>
      </w:del>
      <w:r w:rsidR="003C4B06" w:rsidRPr="005779CC">
        <w:rPr>
          <w:rFonts w:ascii="Times New Roman" w:hAnsi="Times New Roman" w:cs="Times New Roman"/>
          <w:sz w:val="24"/>
          <w:szCs w:val="24"/>
        </w:rPr>
        <w:t xml:space="preserve">This possibility is </w:t>
      </w:r>
      <w:r w:rsidR="005779CC" w:rsidRPr="005779CC">
        <w:rPr>
          <w:rFonts w:ascii="Times New Roman" w:hAnsi="Times New Roman" w:cs="Times New Roman"/>
          <w:sz w:val="24"/>
          <w:szCs w:val="24"/>
        </w:rPr>
        <w:t xml:space="preserve">sometimes </w:t>
      </w:r>
      <w:r w:rsidR="003C4B06" w:rsidRPr="005779CC">
        <w:rPr>
          <w:rFonts w:ascii="Times New Roman" w:hAnsi="Times New Roman" w:cs="Times New Roman"/>
          <w:sz w:val="24"/>
          <w:szCs w:val="24"/>
        </w:rPr>
        <w:t>dismissed out of hand by authors</w:t>
      </w:r>
      <w:r w:rsidR="005779CC" w:rsidRPr="005779CC">
        <w:rPr>
          <w:rFonts w:ascii="Times New Roman" w:hAnsi="Times New Roman" w:cs="Times New Roman"/>
          <w:sz w:val="24"/>
          <w:szCs w:val="24"/>
        </w:rPr>
        <w:t>. For example, Adachi and Willoughby (2011) argue that sample size is not important, saying that “the effect size for game in the current study was zero (partial η</w:t>
      </w:r>
      <w:r w:rsidR="005779CC" w:rsidRPr="005779CC">
        <w:rPr>
          <w:rFonts w:ascii="Times New Roman" w:hAnsi="Times New Roman" w:cs="Times New Roman"/>
          <w:sz w:val="24"/>
          <w:szCs w:val="24"/>
          <w:vertAlign w:val="superscript"/>
        </w:rPr>
        <w:t>2</w:t>
      </w:r>
      <w:r w:rsidR="005779CC" w:rsidRPr="005779CC">
        <w:rPr>
          <w:rFonts w:ascii="Times New Roman" w:hAnsi="Times New Roman" w:cs="Times New Roman"/>
          <w:sz w:val="24"/>
          <w:szCs w:val="24"/>
        </w:rPr>
        <w:t xml:space="preserve"> = .000), and thus increasing the sample size would not have made the effect statistically</w:t>
      </w:r>
      <w:r w:rsidR="005779CC">
        <w:rPr>
          <w:rFonts w:ascii="Times New Roman" w:hAnsi="Times New Roman" w:cs="Times New Roman"/>
          <w:sz w:val="24"/>
          <w:szCs w:val="24"/>
        </w:rPr>
        <w:t xml:space="preserve"> </w:t>
      </w:r>
      <w:commentRangeStart w:id="29"/>
      <w:r w:rsidR="005779CC">
        <w:rPr>
          <w:rFonts w:ascii="Times New Roman" w:hAnsi="Times New Roman" w:cs="Times New Roman"/>
          <w:sz w:val="24"/>
          <w:szCs w:val="24"/>
        </w:rPr>
        <w:t>significant.”</w:t>
      </w:r>
      <w:commentRangeStart w:id="30"/>
      <w:r w:rsidR="003C4B06" w:rsidRPr="005779CC">
        <w:rPr>
          <w:rFonts w:ascii="Times New Roman" w:hAnsi="Times New Roman" w:cs="Times New Roman"/>
          <w:sz w:val="24"/>
          <w:szCs w:val="24"/>
        </w:rPr>
        <w:t xml:space="preserve"> </w:t>
      </w:r>
      <w:commentRangeEnd w:id="29"/>
      <w:r w:rsidR="00DD6FCC">
        <w:rPr>
          <w:rStyle w:val="CommentReference"/>
        </w:rPr>
        <w:commentReference w:id="29"/>
      </w:r>
      <w:r w:rsidR="005779CC">
        <w:rPr>
          <w:rFonts w:ascii="Times New Roman" w:hAnsi="Times New Roman" w:cs="Times New Roman"/>
          <w:sz w:val="24"/>
          <w:szCs w:val="24"/>
        </w:rPr>
        <w:t>This reasoning is flawed</w:t>
      </w:r>
      <w:commentRangeEnd w:id="30"/>
      <w:r w:rsidR="00147741">
        <w:rPr>
          <w:rStyle w:val="CommentReference"/>
        </w:rPr>
        <w:commentReference w:id="30"/>
      </w:r>
      <w:r w:rsidR="005779CC">
        <w:rPr>
          <w:rFonts w:ascii="Times New Roman" w:hAnsi="Times New Roman" w:cs="Times New Roman"/>
          <w:sz w:val="24"/>
          <w:szCs w:val="24"/>
        </w:rPr>
        <w:t xml:space="preserve">. </w:t>
      </w:r>
      <w:commentRangeStart w:id="31"/>
      <w:r w:rsidR="005779CC">
        <w:rPr>
          <w:rFonts w:ascii="Times New Roman" w:hAnsi="Times New Roman" w:cs="Times New Roman"/>
          <w:sz w:val="24"/>
          <w:szCs w:val="24"/>
        </w:rPr>
        <w:t>The effect size is measured with error</w:t>
      </w:r>
      <w:commentRangeEnd w:id="31"/>
      <w:r w:rsidR="00DD6FCC">
        <w:rPr>
          <w:rStyle w:val="CommentReference"/>
        </w:rPr>
        <w:commentReference w:id="31"/>
      </w:r>
      <w:r w:rsidR="005779CC">
        <w:rPr>
          <w:rFonts w:ascii="Times New Roman" w:hAnsi="Times New Roman" w:cs="Times New Roman"/>
          <w:sz w:val="24"/>
          <w:szCs w:val="24"/>
        </w:rPr>
        <w:t>, especially in small samples; increasing the sample size would not only increase the precision of measurement, but also could cause the estimated effect size to change substantially.</w:t>
      </w:r>
      <w:r w:rsidR="00CA3720">
        <w:rPr>
          <w:rFonts w:ascii="Times New Roman" w:hAnsi="Times New Roman" w:cs="Times New Roman"/>
          <w:sz w:val="24"/>
          <w:szCs w:val="24"/>
        </w:rPr>
        <w:t xml:space="preserve"> Researchers cannot say </w:t>
      </w:r>
      <w:r w:rsidR="00A32F69">
        <w:rPr>
          <w:rFonts w:ascii="Times New Roman" w:hAnsi="Times New Roman" w:cs="Times New Roman"/>
          <w:sz w:val="24"/>
          <w:szCs w:val="24"/>
        </w:rPr>
        <w:t xml:space="preserve">with certainty </w:t>
      </w:r>
      <w:r w:rsidR="00CA3720">
        <w:rPr>
          <w:rFonts w:ascii="Times New Roman" w:hAnsi="Times New Roman" w:cs="Times New Roman"/>
          <w:sz w:val="24"/>
          <w:szCs w:val="24"/>
        </w:rPr>
        <w:t xml:space="preserve">what would happen if a hypothetical additional sample were collected. </w:t>
      </w:r>
      <w:r w:rsidR="000F76FA">
        <w:rPr>
          <w:rFonts w:ascii="Times New Roman" w:hAnsi="Times New Roman" w:cs="Times New Roman"/>
          <w:sz w:val="24"/>
          <w:szCs w:val="24"/>
        </w:rPr>
        <w:t xml:space="preserve">A similar argument is advanced by Ferguson et al. (2008) </w:t>
      </w:r>
      <w:commentRangeStart w:id="32"/>
      <w:r w:rsidR="000F76FA" w:rsidRPr="005779CC">
        <w:rPr>
          <w:rFonts w:ascii="Times New Roman" w:hAnsi="Times New Roman" w:cs="Times New Roman"/>
          <w:sz w:val="24"/>
          <w:szCs w:val="24"/>
        </w:rPr>
        <w:t xml:space="preserve">“Although the null hypothesis </w:t>
      </w:r>
      <w:proofErr w:type="spellStart"/>
      <w:r w:rsidR="000F76FA" w:rsidRPr="005779CC">
        <w:rPr>
          <w:rFonts w:ascii="Times New Roman" w:hAnsi="Times New Roman" w:cs="Times New Roman"/>
          <w:sz w:val="24"/>
          <w:szCs w:val="24"/>
        </w:rPr>
        <w:t>can not</w:t>
      </w:r>
      <w:proofErr w:type="spellEnd"/>
      <w:r w:rsidR="000F76FA" w:rsidRPr="005779CC">
        <w:rPr>
          <w:rFonts w:ascii="Times New Roman" w:hAnsi="Times New Roman" w:cs="Times New Roman"/>
          <w:sz w:val="24"/>
          <w:szCs w:val="24"/>
        </w:rPr>
        <w:t xml:space="preserve"> traditionally be accepted as “true,”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Loftus (1996) presented</w:t>
      </w:r>
      <w:r w:rsidR="000F76FA">
        <w:rPr>
          <w:rFonts w:ascii="Times New Roman" w:hAnsi="Times New Roman" w:cs="Times New Roman"/>
          <w:sz w:val="24"/>
          <w:szCs w:val="24"/>
        </w:rPr>
        <w:t>]</w:t>
      </w:r>
      <w:r w:rsidR="000F76FA" w:rsidRPr="005779CC">
        <w:rPr>
          <w:rFonts w:ascii="Times New Roman" w:hAnsi="Times New Roman" w:cs="Times New Roman"/>
          <w:sz w:val="24"/>
          <w:szCs w:val="24"/>
        </w:rPr>
        <w:t xml:space="preserve"> that if the 95% confidence interval in group difference scores (e.g., μ1 – μ2) is reasonably small, the null hypothesis can be effectively accepted as true. Similarly, </w:t>
      </w:r>
      <w:r w:rsidR="000F76FA">
        <w:rPr>
          <w:rFonts w:ascii="Times New Roman" w:hAnsi="Times New Roman" w:cs="Times New Roman"/>
          <w:sz w:val="24"/>
          <w:szCs w:val="24"/>
        </w:rPr>
        <w:t>[</w:t>
      </w:r>
      <w:r w:rsidR="000F76FA" w:rsidRPr="005779CC">
        <w:rPr>
          <w:rFonts w:ascii="Times New Roman" w:hAnsi="Times New Roman" w:cs="Times New Roman"/>
          <w:sz w:val="24"/>
          <w:szCs w:val="24"/>
        </w:rPr>
        <w:t>Cohen (1994) suggested examining the confidence interval around the effect size.</w:t>
      </w:r>
      <w:r w:rsidR="000F76FA">
        <w:rPr>
          <w:rFonts w:ascii="Times New Roman" w:hAnsi="Times New Roman" w:cs="Times New Roman"/>
          <w:sz w:val="24"/>
          <w:szCs w:val="24"/>
        </w:rPr>
        <w:t>]</w:t>
      </w:r>
      <w:r w:rsidR="000F76FA" w:rsidRPr="005779CC">
        <w:rPr>
          <w:rFonts w:ascii="Times New Roman" w:hAnsi="Times New Roman" w:cs="Times New Roman"/>
          <w:sz w:val="24"/>
          <w:szCs w:val="24"/>
        </w:rPr>
        <w:t xml:space="preserve"> Effect-size confidence intervals that cross zero effect can be reasonably concluded to be “untrue” and, thus, support the null.”</w:t>
      </w:r>
      <w:r w:rsidR="000F76FA">
        <w:rPr>
          <w:rFonts w:ascii="Times New Roman" w:hAnsi="Times New Roman" w:cs="Times New Roman"/>
          <w:sz w:val="24"/>
          <w:szCs w:val="24"/>
        </w:rPr>
        <w:t xml:space="preserve"> </w:t>
      </w:r>
      <w:commentRangeEnd w:id="32"/>
      <w:r w:rsidR="000F76FA">
        <w:rPr>
          <w:rStyle w:val="CommentReference"/>
        </w:rPr>
        <w:commentReference w:id="32"/>
      </w:r>
      <w:r w:rsidR="000F76FA">
        <w:rPr>
          <w:rFonts w:ascii="Times New Roman" w:hAnsi="Times New Roman" w:cs="Times New Roman"/>
          <w:sz w:val="24"/>
          <w:szCs w:val="24"/>
        </w:rPr>
        <w:t xml:space="preserve">This approaches an ESCI understanding of the null, arguing that as more data is collected, larger effect sizes can be excluded as being comparatively unlikely. However, given that the effect size confidence interval in </w:t>
      </w:r>
      <w:r w:rsidR="00953484">
        <w:rPr>
          <w:rFonts w:ascii="Times New Roman" w:hAnsi="Times New Roman" w:cs="Times New Roman"/>
          <w:sz w:val="24"/>
          <w:szCs w:val="24"/>
        </w:rPr>
        <w:t xml:space="preserve">that </w:t>
      </w:r>
      <w:r w:rsidR="00E853F0">
        <w:rPr>
          <w:rStyle w:val="CommentReference"/>
        </w:rPr>
        <w:commentReference w:id="33"/>
      </w:r>
      <w:r w:rsidR="000F76FA">
        <w:rPr>
          <w:rFonts w:ascii="Times New Roman" w:hAnsi="Times New Roman" w:cs="Times New Roman"/>
          <w:sz w:val="24"/>
          <w:szCs w:val="24"/>
        </w:rPr>
        <w:t xml:space="preserve">manuscript extended to </w:t>
      </w:r>
      <w:r w:rsidR="006C6F26">
        <w:rPr>
          <w:rFonts w:ascii="Times New Roman" w:hAnsi="Times New Roman" w:cs="Times New Roman"/>
          <w:sz w:val="24"/>
          <w:szCs w:val="24"/>
        </w:rPr>
        <w:t>values</w:t>
      </w:r>
      <w:r w:rsidR="00953484">
        <w:rPr>
          <w:rFonts w:ascii="Times New Roman" w:hAnsi="Times New Roman" w:cs="Times New Roman"/>
          <w:sz w:val="24"/>
          <w:szCs w:val="24"/>
        </w:rPr>
        <w:t xml:space="preserve"> greater than the meta-analytic estimate</w:t>
      </w:r>
      <w:r w:rsidR="006C6F26">
        <w:rPr>
          <w:rFonts w:ascii="Times New Roman" w:hAnsi="Times New Roman" w:cs="Times New Roman"/>
          <w:sz w:val="24"/>
          <w:szCs w:val="24"/>
        </w:rPr>
        <w:t xml:space="preserve"> (</w:t>
      </w:r>
      <w:r w:rsidR="00D12FBF">
        <w:rPr>
          <w:rFonts w:ascii="Times New Roman" w:hAnsi="Times New Roman" w:cs="Times New Roman"/>
          <w:sz w:val="24"/>
          <w:szCs w:val="24"/>
        </w:rPr>
        <w:t xml:space="preserve">95% CI on </w:t>
      </w:r>
      <w:r w:rsidR="006C6F26" w:rsidRPr="007D59A0">
        <w:rPr>
          <w:rFonts w:ascii="Times New Roman" w:hAnsi="Times New Roman"/>
          <w:i/>
          <w:sz w:val="24"/>
        </w:rPr>
        <w:t>r</w:t>
      </w:r>
      <w:r w:rsidR="006C6F26">
        <w:rPr>
          <w:rFonts w:ascii="Times New Roman" w:hAnsi="Times New Roman" w:cs="Times New Roman"/>
          <w:sz w:val="24"/>
          <w:szCs w:val="24"/>
        </w:rPr>
        <w:t xml:space="preserve"> = </w:t>
      </w:r>
      <w:r w:rsidR="00D12FBF">
        <w:rPr>
          <w:rFonts w:ascii="Times New Roman" w:hAnsi="Times New Roman" w:cs="Times New Roman"/>
          <w:sz w:val="24"/>
          <w:szCs w:val="24"/>
        </w:rPr>
        <w:t>[-.26, 30]</w:t>
      </w:r>
      <w:r w:rsidR="006C6F26">
        <w:rPr>
          <w:rFonts w:ascii="Times New Roman" w:hAnsi="Times New Roman" w:cs="Times New Roman"/>
          <w:sz w:val="24"/>
          <w:szCs w:val="24"/>
        </w:rPr>
        <w:t>)</w:t>
      </w:r>
      <w:r w:rsidR="000F76FA">
        <w:rPr>
          <w:rFonts w:ascii="Times New Roman" w:hAnsi="Times New Roman" w:cs="Times New Roman"/>
          <w:sz w:val="24"/>
          <w:szCs w:val="24"/>
        </w:rPr>
        <w:t xml:space="preserve">, it </w:t>
      </w:r>
      <w:r w:rsidR="001438FC">
        <w:rPr>
          <w:rFonts w:ascii="Times New Roman" w:hAnsi="Times New Roman" w:cs="Times New Roman"/>
          <w:sz w:val="24"/>
          <w:szCs w:val="24"/>
        </w:rPr>
        <w:t>does not appear that the</w:t>
      </w:r>
      <w:r w:rsidR="000F76FA">
        <w:rPr>
          <w:rFonts w:ascii="Times New Roman" w:hAnsi="Times New Roman" w:cs="Times New Roman"/>
          <w:sz w:val="24"/>
          <w:szCs w:val="24"/>
        </w:rPr>
        <w:t xml:space="preserve"> 95% confidence interval is “reasonably small” </w:t>
      </w:r>
      <w:r w:rsidR="00970001">
        <w:rPr>
          <w:rFonts w:ascii="Times New Roman" w:hAnsi="Times New Roman" w:cs="Times New Roman"/>
          <w:sz w:val="24"/>
          <w:szCs w:val="24"/>
        </w:rPr>
        <w:t>enough to reject the alternative hypothesis in favor of the null</w:t>
      </w:r>
      <w:r w:rsidR="000F76FA">
        <w:rPr>
          <w:rFonts w:ascii="Times New Roman" w:hAnsi="Times New Roman" w:cs="Times New Roman"/>
          <w:sz w:val="24"/>
          <w:szCs w:val="24"/>
        </w:rPr>
        <w:t>.</w:t>
      </w:r>
    </w:p>
    <w:p w:rsidR="0029362F" w:rsidRDefault="00CA3720" w:rsidP="00306946">
      <w:pPr>
        <w:ind w:firstLine="720"/>
        <w:rPr>
          <w:rFonts w:ascii="Times New Roman" w:hAnsi="Times New Roman" w:cs="Times New Roman"/>
          <w:sz w:val="24"/>
          <w:szCs w:val="24"/>
        </w:rPr>
      </w:pPr>
      <w:r>
        <w:rPr>
          <w:rFonts w:ascii="Times New Roman" w:hAnsi="Times New Roman" w:cs="Times New Roman"/>
          <w:sz w:val="24"/>
          <w:szCs w:val="24"/>
        </w:rPr>
        <w:t>There is also the case of certain near misses in significance testing.</w:t>
      </w:r>
      <w:r w:rsidR="0029362F" w:rsidRPr="005779CC">
        <w:rPr>
          <w:rFonts w:ascii="Times New Roman" w:hAnsi="Times New Roman" w:cs="Times New Roman"/>
          <w:sz w:val="24"/>
          <w:szCs w:val="24"/>
        </w:rPr>
        <w:t xml:space="preserve"> </w:t>
      </w:r>
      <w:r>
        <w:rPr>
          <w:rFonts w:ascii="Times New Roman" w:hAnsi="Times New Roman" w:cs="Times New Roman"/>
          <w:sz w:val="24"/>
          <w:szCs w:val="24"/>
        </w:rPr>
        <w:t>For example, one of the study outcomes in</w:t>
      </w:r>
      <w:r w:rsidR="003C4B06" w:rsidRPr="005779CC">
        <w:rPr>
          <w:rFonts w:ascii="Times New Roman" w:hAnsi="Times New Roman" w:cs="Times New Roman"/>
          <w:sz w:val="24"/>
          <w:szCs w:val="24"/>
        </w:rPr>
        <w:t xml:space="preserve"> Elson et al.</w:t>
      </w:r>
      <w:r>
        <w:rPr>
          <w:rFonts w:ascii="Times New Roman" w:hAnsi="Times New Roman" w:cs="Times New Roman"/>
          <w:sz w:val="24"/>
          <w:szCs w:val="24"/>
        </w:rPr>
        <w:t xml:space="preserve"> </w:t>
      </w:r>
      <w:r w:rsidR="00271ACE">
        <w:rPr>
          <w:rFonts w:ascii="Times New Roman" w:hAnsi="Times New Roman" w:cs="Times New Roman"/>
          <w:sz w:val="24"/>
          <w:szCs w:val="24"/>
        </w:rPr>
        <w:t xml:space="preserve">(2014) </w:t>
      </w:r>
      <w:r>
        <w:rPr>
          <w:rFonts w:ascii="Times New Roman" w:hAnsi="Times New Roman" w:cs="Times New Roman"/>
          <w:sz w:val="24"/>
          <w:szCs w:val="24"/>
        </w:rPr>
        <w:t xml:space="preserve">only barely missed statistical significance, </w:t>
      </w:r>
      <w:r>
        <w:rPr>
          <w:rFonts w:ascii="Times New Roman" w:hAnsi="Times New Roman" w:cs="Times New Roman"/>
          <w:i/>
          <w:sz w:val="24"/>
          <w:szCs w:val="24"/>
        </w:rPr>
        <w:t xml:space="preserve">p </w:t>
      </w:r>
      <w:r>
        <w:rPr>
          <w:rFonts w:ascii="Times New Roman" w:hAnsi="Times New Roman" w:cs="Times New Roman"/>
          <w:sz w:val="24"/>
          <w:szCs w:val="24"/>
        </w:rPr>
        <w:t>= .0</w:t>
      </w:r>
      <w:r w:rsidR="00271ACE">
        <w:rPr>
          <w:rFonts w:ascii="Times New Roman" w:hAnsi="Times New Roman" w:cs="Times New Roman"/>
          <w:sz w:val="24"/>
          <w:szCs w:val="24"/>
        </w:rPr>
        <w:t>73</w:t>
      </w:r>
      <w:r>
        <w:rPr>
          <w:rFonts w:ascii="Times New Roman" w:hAnsi="Times New Roman" w:cs="Times New Roman"/>
          <w:sz w:val="24"/>
          <w:szCs w:val="24"/>
        </w:rPr>
        <w:t>. Considering that the estimated effect size (</w:t>
      </w:r>
      <w:r>
        <w:rPr>
          <w:rFonts w:ascii="Times New Roman" w:hAnsi="Times New Roman" w:cs="Times New Roman"/>
          <w:i/>
          <w:sz w:val="24"/>
          <w:szCs w:val="24"/>
        </w:rPr>
        <w:t xml:space="preserve">r </w:t>
      </w:r>
      <w:r>
        <w:rPr>
          <w:rFonts w:ascii="Times New Roman" w:hAnsi="Times New Roman" w:cs="Times New Roman"/>
          <w:sz w:val="24"/>
          <w:szCs w:val="24"/>
        </w:rPr>
        <w:t>= .</w:t>
      </w:r>
      <w:r w:rsidR="00970001">
        <w:rPr>
          <w:rFonts w:ascii="Times New Roman" w:hAnsi="Times New Roman" w:cs="Times New Roman"/>
          <w:sz w:val="24"/>
          <w:szCs w:val="24"/>
        </w:rPr>
        <w:t>20</w:t>
      </w:r>
      <w:r>
        <w:rPr>
          <w:rFonts w:ascii="Times New Roman" w:hAnsi="Times New Roman" w:cs="Times New Roman"/>
          <w:sz w:val="24"/>
          <w:szCs w:val="24"/>
        </w:rPr>
        <w:t>) closely approximated that reported in meta-analysis (</w:t>
      </w:r>
      <w:r>
        <w:rPr>
          <w:rFonts w:ascii="Times New Roman" w:hAnsi="Times New Roman" w:cs="Times New Roman"/>
          <w:i/>
          <w:sz w:val="24"/>
          <w:szCs w:val="24"/>
        </w:rPr>
        <w:t>r</w:t>
      </w:r>
      <w:r>
        <w:rPr>
          <w:rFonts w:ascii="Times New Roman" w:hAnsi="Times New Roman" w:cs="Times New Roman"/>
          <w:sz w:val="24"/>
          <w:szCs w:val="24"/>
        </w:rPr>
        <w:t xml:space="preserve"> = .21, Anderson et al., 2010)</w:t>
      </w:r>
      <w:r w:rsidR="003C4B06" w:rsidRPr="005779CC">
        <w:rPr>
          <w:rFonts w:ascii="Times New Roman" w:hAnsi="Times New Roman" w:cs="Times New Roman"/>
          <w:sz w:val="24"/>
          <w:szCs w:val="24"/>
        </w:rPr>
        <w:t xml:space="preserve">, </w:t>
      </w:r>
      <w:r w:rsidR="00A32F69">
        <w:rPr>
          <w:rFonts w:ascii="Times New Roman" w:hAnsi="Times New Roman" w:cs="Times New Roman"/>
          <w:sz w:val="24"/>
          <w:szCs w:val="24"/>
        </w:rPr>
        <w:t xml:space="preserve">it does not seem appropriate to consider this a refutation of the effect. </w:t>
      </w:r>
      <w:r w:rsidR="009E0DB7" w:rsidRPr="005779CC">
        <w:rPr>
          <w:rFonts w:ascii="Times New Roman" w:hAnsi="Times New Roman" w:cs="Times New Roman"/>
          <w:sz w:val="24"/>
          <w:szCs w:val="24"/>
        </w:rPr>
        <w:t>As the saying goes, “Surely God loves the .06 nearly as much as the .05” (</w:t>
      </w:r>
      <w:proofErr w:type="spellStart"/>
      <w:r w:rsidR="009E0DB7" w:rsidRPr="005779CC">
        <w:rPr>
          <w:rFonts w:ascii="Times New Roman" w:hAnsi="Times New Roman" w:cs="Times New Roman"/>
          <w:sz w:val="24"/>
          <w:szCs w:val="24"/>
        </w:rPr>
        <w:t>Rosnow</w:t>
      </w:r>
      <w:proofErr w:type="spellEnd"/>
      <w:r w:rsidR="009E0DB7" w:rsidRPr="005779CC">
        <w:rPr>
          <w:rFonts w:ascii="Times New Roman" w:hAnsi="Times New Roman" w:cs="Times New Roman"/>
          <w:sz w:val="24"/>
          <w:szCs w:val="24"/>
        </w:rPr>
        <w:t xml:space="preserve"> &amp; Rosenthal, 1989).</w:t>
      </w:r>
      <w:r w:rsidR="009E0DB7">
        <w:rPr>
          <w:rFonts w:ascii="Times New Roman" w:hAnsi="Times New Roman" w:cs="Times New Roman"/>
          <w:sz w:val="24"/>
          <w:szCs w:val="24"/>
        </w:rPr>
        <w:t xml:space="preserve"> </w:t>
      </w:r>
      <w:r w:rsidR="00A32F69">
        <w:rPr>
          <w:rFonts w:ascii="Times New Roman" w:hAnsi="Times New Roman" w:cs="Times New Roman"/>
          <w:sz w:val="24"/>
          <w:szCs w:val="24"/>
        </w:rPr>
        <w:t xml:space="preserve">Instead, it is possible that this study provides some evidence for the effect, even if this evidence is not sufficiently strong to be considered “significant” by </w:t>
      </w:r>
      <w:r w:rsidR="00953484">
        <w:rPr>
          <w:rFonts w:ascii="Times New Roman" w:hAnsi="Times New Roman" w:cs="Times New Roman"/>
          <w:sz w:val="24"/>
          <w:szCs w:val="24"/>
        </w:rPr>
        <w:t>NHST</w:t>
      </w:r>
      <w:r w:rsidR="00A32F69">
        <w:rPr>
          <w:rFonts w:ascii="Times New Roman" w:hAnsi="Times New Roman" w:cs="Times New Roman"/>
          <w:sz w:val="24"/>
          <w:szCs w:val="24"/>
        </w:rPr>
        <w:t xml:space="preserve">. </w:t>
      </w:r>
    </w:p>
    <w:p w:rsidR="000871A6" w:rsidRPr="005779CC" w:rsidRDefault="000871A6" w:rsidP="00C47553">
      <w:pPr>
        <w:outlineLvl w:val="0"/>
        <w:rPr>
          <w:rFonts w:ascii="Times New Roman" w:hAnsi="Times New Roman" w:cs="Times New Roman"/>
          <w:b/>
          <w:sz w:val="24"/>
          <w:szCs w:val="24"/>
        </w:rPr>
      </w:pPr>
      <w:r w:rsidRPr="005779CC">
        <w:rPr>
          <w:rFonts w:ascii="Times New Roman" w:hAnsi="Times New Roman" w:cs="Times New Roman"/>
          <w:b/>
          <w:sz w:val="24"/>
          <w:szCs w:val="24"/>
        </w:rPr>
        <w:t>Bayesian Model Comparison and Hypothesis Formulation</w:t>
      </w:r>
    </w:p>
    <w:p w:rsidR="00AA58DD" w:rsidRPr="005779CC" w:rsidRDefault="00474331" w:rsidP="00306946">
      <w:pPr>
        <w:ind w:firstLine="720"/>
        <w:rPr>
          <w:rFonts w:ascii="Times New Roman" w:hAnsi="Times New Roman" w:cs="Times New Roman"/>
          <w:sz w:val="24"/>
          <w:szCs w:val="24"/>
        </w:rPr>
      </w:pPr>
      <w:r>
        <w:rPr>
          <w:rFonts w:ascii="Times New Roman" w:hAnsi="Times New Roman" w:cs="Times New Roman"/>
          <w:sz w:val="24"/>
          <w:szCs w:val="24"/>
        </w:rPr>
        <w:t xml:space="preserve">We re-evaluate these null findings through Bayesian model comparison. </w:t>
      </w:r>
      <w:r w:rsidR="00AA58DD" w:rsidRPr="005779CC">
        <w:rPr>
          <w:rFonts w:ascii="Times New Roman" w:hAnsi="Times New Roman" w:cs="Times New Roman"/>
          <w:sz w:val="24"/>
          <w:szCs w:val="24"/>
        </w:rPr>
        <w:t>First, we specify the null hypothesis, H</w:t>
      </w:r>
      <w:r w:rsidR="00AA58DD" w:rsidRPr="005779CC">
        <w:rPr>
          <w:rFonts w:ascii="Times New Roman" w:hAnsi="Times New Roman" w:cs="Times New Roman"/>
          <w:sz w:val="24"/>
          <w:szCs w:val="24"/>
          <w:vertAlign w:val="subscript"/>
        </w:rPr>
        <w:t>0</w:t>
      </w:r>
      <w:r w:rsidR="00AA58DD" w:rsidRPr="005779CC">
        <w:rPr>
          <w:rFonts w:ascii="Times New Roman" w:hAnsi="Times New Roman" w:cs="Times New Roman"/>
          <w:sz w:val="24"/>
          <w:szCs w:val="24"/>
        </w:rPr>
        <w:t xml:space="preserve">: </w:t>
      </w:r>
      <w:r w:rsidR="00AA58DD" w:rsidRPr="005779CC">
        <w:rPr>
          <w:rFonts w:ascii="Times New Roman" w:hAnsi="Times New Roman" w:cs="Times New Roman"/>
          <w:i/>
          <w:sz w:val="24"/>
          <w:szCs w:val="24"/>
        </w:rPr>
        <w:t xml:space="preserve">r </w:t>
      </w:r>
      <w:r w:rsidR="00AA58DD" w:rsidRPr="005779CC">
        <w:rPr>
          <w:rFonts w:ascii="Times New Roman" w:hAnsi="Times New Roman" w:cs="Times New Roman"/>
          <w:sz w:val="24"/>
          <w:szCs w:val="24"/>
        </w:rPr>
        <w:t>= 0. Under this hypothesis, the effect size is exactly zero; as the observed effect size becomes larger, or a nonzero estimated effect size is estimated with greater precision, this hypothesis becomes less likely. When sample sizes are large and the effect size close to zero, this hypothesis becomes very likely.</w:t>
      </w:r>
    </w:p>
    <w:p w:rsidR="00194DFB" w:rsidRPr="005779CC"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Next, we </w:t>
      </w:r>
      <w:r w:rsidR="00474331">
        <w:rPr>
          <w:rFonts w:ascii="Times New Roman" w:hAnsi="Times New Roman" w:cs="Times New Roman"/>
          <w:sz w:val="24"/>
          <w:szCs w:val="24"/>
        </w:rPr>
        <w:t xml:space="preserve">will </w:t>
      </w:r>
      <w:r w:rsidRPr="005779CC">
        <w:rPr>
          <w:rFonts w:ascii="Times New Roman" w:hAnsi="Times New Roman" w:cs="Times New Roman"/>
          <w:sz w:val="24"/>
          <w:szCs w:val="24"/>
        </w:rPr>
        <w:t xml:space="preserve">specify </w:t>
      </w:r>
      <w:r w:rsidR="00474331">
        <w:rPr>
          <w:rFonts w:ascii="Times New Roman" w:hAnsi="Times New Roman" w:cs="Times New Roman"/>
          <w:sz w:val="24"/>
          <w:szCs w:val="24"/>
        </w:rPr>
        <w:t xml:space="preserve">two </w:t>
      </w:r>
      <w:r w:rsidRPr="005779CC">
        <w:rPr>
          <w:rFonts w:ascii="Times New Roman" w:hAnsi="Times New Roman" w:cs="Times New Roman"/>
          <w:sz w:val="24"/>
          <w:szCs w:val="24"/>
        </w:rPr>
        <w:t xml:space="preserve">alternative hypotheses. </w:t>
      </w:r>
      <w:r w:rsidR="00474331">
        <w:rPr>
          <w:rFonts w:ascii="Times New Roman" w:hAnsi="Times New Roman" w:cs="Times New Roman"/>
          <w:sz w:val="24"/>
          <w:szCs w:val="24"/>
        </w:rPr>
        <w:t>First</w:t>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the</w:t>
      </w:r>
      <w:r w:rsidR="00B41343" w:rsidRPr="005779CC">
        <w:rPr>
          <w:rFonts w:ascii="Times New Roman" w:hAnsi="Times New Roman" w:cs="Times New Roman"/>
          <w:sz w:val="24"/>
          <w:szCs w:val="24"/>
        </w:rPr>
        <w:t xml:space="preserve"> effect could be expected to be small-to-medium in magnitude, </w:t>
      </w:r>
      <w:r w:rsidRPr="005779CC">
        <w:rPr>
          <w:rFonts w:ascii="Times New Roman" w:hAnsi="Times New Roman" w:cs="Times New Roman"/>
          <w:sz w:val="24"/>
          <w:szCs w:val="24"/>
        </w:rPr>
        <w:t xml:space="preserve">again </w:t>
      </w:r>
      <w:r w:rsidR="00B41343" w:rsidRPr="005779CC">
        <w:rPr>
          <w:rFonts w:ascii="Times New Roman" w:hAnsi="Times New Roman" w:cs="Times New Roman"/>
          <w:sz w:val="24"/>
          <w:szCs w:val="24"/>
        </w:rPr>
        <w:t>using a Default Prior</w:t>
      </w:r>
      <w:r w:rsidRPr="005779CC">
        <w:rPr>
          <w:rFonts w:ascii="Times New Roman" w:hAnsi="Times New Roman" w:cs="Times New Roman"/>
          <w:sz w:val="24"/>
          <w:szCs w:val="24"/>
        </w:rPr>
        <w:t>, as before</w:t>
      </w:r>
      <w:r w:rsidR="00B41343" w:rsidRPr="005779CC">
        <w:rPr>
          <w:rFonts w:ascii="Times New Roman" w:hAnsi="Times New Roman" w:cs="Times New Roman"/>
          <w:sz w:val="24"/>
          <w:szCs w:val="24"/>
        </w:rPr>
        <w:t>.</w:t>
      </w:r>
      <w:r w:rsidR="00194DFB" w:rsidRPr="005779CC">
        <w:rPr>
          <w:rFonts w:ascii="Times New Roman" w:hAnsi="Times New Roman" w:cs="Times New Roman"/>
          <w:sz w:val="24"/>
          <w:szCs w:val="24"/>
        </w:rPr>
        <w:t xml:space="preserve"> We will refer to this default, minimally-informative alternate hypothesis as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the first alternative hypothesis. H</w:t>
      </w:r>
      <w:r w:rsidR="00194DFB" w:rsidRPr="005779CC">
        <w:rPr>
          <w:rFonts w:ascii="Times New Roman" w:hAnsi="Times New Roman" w:cs="Times New Roman"/>
          <w:sz w:val="24"/>
          <w:szCs w:val="24"/>
          <w:vertAlign w:val="subscript"/>
        </w:rPr>
        <w:t>A1</w:t>
      </w:r>
      <w:r w:rsidR="00194DFB" w:rsidRPr="005779CC">
        <w:rPr>
          <w:rFonts w:ascii="Times New Roman" w:hAnsi="Times New Roman" w:cs="Times New Roman"/>
          <w:sz w:val="24"/>
          <w:szCs w:val="24"/>
        </w:rPr>
        <w:t xml:space="preserve"> summarizes this hypothesis’s predictions about the effect as a Cauchy distribution centered at 0 with a narrow width.</w:t>
      </w:r>
    </w:p>
    <w:p w:rsidR="00D26D42" w:rsidRPr="005779CC" w:rsidRDefault="00194DFB" w:rsidP="00C47553">
      <w:pPr>
        <w:ind w:firstLine="720"/>
        <w:jc w:val="center"/>
        <w:outlineLvl w:val="0"/>
        <w:rPr>
          <w:rFonts w:ascii="Times New Roman" w:hAnsi="Times New Roman" w:cs="Times New Roman"/>
          <w:sz w:val="24"/>
          <w:szCs w:val="24"/>
        </w:rPr>
      </w:pPr>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A1</w:t>
      </w:r>
      <w:r w:rsidRPr="005779CC">
        <w:rPr>
          <w:rFonts w:ascii="Times New Roman" w:hAnsi="Times New Roman" w:cs="Times New Roman"/>
          <w:sz w:val="24"/>
          <w:szCs w:val="24"/>
        </w:rPr>
        <w:t xml:space="preserve">: </w:t>
      </w:r>
      <w:r w:rsidR="005C40E6">
        <w:rPr>
          <w:rFonts w:ascii="Times New Roman" w:hAnsi="Times New Roman" w:cs="Times New Roman"/>
          <w:sz w:val="24"/>
          <w:szCs w:val="24"/>
        </w:rPr>
        <w:t>δ</w:t>
      </w:r>
      <w:r w:rsidR="006A0394" w:rsidRPr="005779CC">
        <w:rPr>
          <w:rFonts w:ascii="Times New Roman" w:hAnsi="Times New Roman" w:cs="Times New Roman"/>
          <w:sz w:val="24"/>
          <w:szCs w:val="24"/>
        </w:rPr>
        <w:t xml:space="preserve">~ </w:t>
      </w:r>
      <w:proofErr w:type="gramStart"/>
      <w:r w:rsidR="006A0394" w:rsidRPr="005779CC">
        <w:rPr>
          <w:rFonts w:ascii="Times New Roman" w:hAnsi="Times New Roman" w:cs="Times New Roman"/>
          <w:sz w:val="24"/>
          <w:szCs w:val="24"/>
        </w:rPr>
        <w:t>Cauchy(</w:t>
      </w:r>
      <w:proofErr w:type="gramEnd"/>
      <w:r w:rsidR="006A0394" w:rsidRPr="005779CC">
        <w:rPr>
          <w:rFonts w:ascii="Times New Roman" w:hAnsi="Times New Roman" w:cs="Times New Roman"/>
          <w:sz w:val="24"/>
          <w:szCs w:val="24"/>
        </w:rPr>
        <w:t xml:space="preserve">scale = .21) </w:t>
      </w:r>
    </w:p>
    <w:p w:rsidR="00474331" w:rsidRDefault="00AA58DD" w:rsidP="00306946">
      <w:pPr>
        <w:ind w:firstLine="720"/>
        <w:rPr>
          <w:rFonts w:ascii="Times New Roman" w:hAnsi="Times New Roman" w:cs="Times New Roman"/>
          <w:sz w:val="24"/>
          <w:szCs w:val="24"/>
        </w:rPr>
      </w:pPr>
      <w:r w:rsidRPr="005779CC">
        <w:rPr>
          <w:rFonts w:ascii="Times New Roman" w:hAnsi="Times New Roman" w:cs="Times New Roman"/>
          <w:sz w:val="24"/>
          <w:szCs w:val="24"/>
        </w:rPr>
        <w:t>By evaluating the likelihood of this hypothesis relative to the null hypothesis, we create Bayes Factor BF</w:t>
      </w:r>
      <w:r w:rsidRPr="005779CC">
        <w:rPr>
          <w:rFonts w:ascii="Times New Roman" w:hAnsi="Times New Roman" w:cs="Times New Roman"/>
          <w:sz w:val="24"/>
          <w:szCs w:val="24"/>
          <w:vertAlign w:val="subscript"/>
        </w:rPr>
        <w:t>10</w:t>
      </w:r>
      <w:r w:rsidRPr="005779CC">
        <w:rPr>
          <w:rFonts w:ascii="Times New Roman" w:hAnsi="Times New Roman" w:cs="Times New Roman"/>
          <w:sz w:val="24"/>
          <w:szCs w:val="24"/>
        </w:rPr>
        <w:t>, the likelihood ratio of H</w:t>
      </w:r>
      <w:r w:rsidRPr="005779CC">
        <w:rPr>
          <w:rFonts w:ascii="Times New Roman" w:hAnsi="Times New Roman" w:cs="Times New Roman"/>
          <w:sz w:val="24"/>
          <w:szCs w:val="24"/>
          <w:vertAlign w:val="subscript"/>
        </w:rPr>
        <w:t>A1</w:t>
      </w:r>
      <w:r w:rsidRPr="005779CC">
        <w:rPr>
          <w:rFonts w:ascii="Times New Roman" w:hAnsi="Times New Roman" w:cs="Times New Roman"/>
          <w:sz w:val="24"/>
          <w:szCs w:val="24"/>
        </w:rPr>
        <w:t xml:space="preserve"> as compared to H</w:t>
      </w:r>
      <w:r w:rsidRPr="005779CC">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When effect sizes are large and have good precision, the null hypothesis becomes increasingly unlikely relative to this hypothesis, and the Bayes Factor </w:t>
      </w:r>
      <w:r w:rsidR="002E321B" w:rsidRPr="005779CC">
        <w:rPr>
          <w:rFonts w:ascii="Times New Roman" w:hAnsi="Times New Roman" w:cs="Times New Roman"/>
          <w:sz w:val="24"/>
          <w:szCs w:val="24"/>
        </w:rPr>
        <w:t>favors this alternative hypothesis, indicating evidence for an effect of small magnitude and nonspecific direction. When effect sizes are near zero, the null hypothesis gains in likelihood, and the Bayes Factor favors the null over this alternative, indicating evidence for no effect.</w:t>
      </w:r>
      <w:r w:rsidR="004D3876" w:rsidRPr="005779CC">
        <w:rPr>
          <w:rFonts w:ascii="Times New Roman" w:hAnsi="Times New Roman" w:cs="Times New Roman"/>
          <w:sz w:val="24"/>
          <w:szCs w:val="24"/>
        </w:rPr>
        <w:t xml:space="preserve"> </w:t>
      </w:r>
    </w:p>
    <w:p w:rsidR="00306946" w:rsidRPr="005779CC" w:rsidRDefault="004D3876" w:rsidP="00306946">
      <w:pPr>
        <w:ind w:firstLine="720"/>
        <w:rPr>
          <w:rFonts w:ascii="Times New Roman" w:hAnsi="Times New Roman" w:cs="Times New Roman"/>
          <w:sz w:val="24"/>
          <w:szCs w:val="24"/>
        </w:rPr>
      </w:pPr>
      <w:r w:rsidRPr="005779CC">
        <w:rPr>
          <w:rFonts w:ascii="Times New Roman" w:hAnsi="Times New Roman" w:cs="Times New Roman"/>
          <w:sz w:val="24"/>
          <w:szCs w:val="24"/>
        </w:rPr>
        <w:t xml:space="preserve">Again, these </w:t>
      </w:r>
      <w:proofErr w:type="spellStart"/>
      <w:r w:rsidRPr="005779CC">
        <w:rPr>
          <w:rFonts w:ascii="Times New Roman" w:hAnsi="Times New Roman" w:cs="Times New Roman"/>
          <w:sz w:val="24"/>
          <w:szCs w:val="24"/>
        </w:rPr>
        <w:t>Bayes</w:t>
      </w:r>
      <w:proofErr w:type="spellEnd"/>
      <w:r w:rsidRPr="005779CC">
        <w:rPr>
          <w:rFonts w:ascii="Times New Roman" w:hAnsi="Times New Roman" w:cs="Times New Roman"/>
          <w:sz w:val="24"/>
          <w:szCs w:val="24"/>
        </w:rPr>
        <w:t xml:space="preserve"> Factors can be easily calculated with the online calculator provided by </w:t>
      </w:r>
      <w:proofErr w:type="spellStart"/>
      <w:r w:rsidRPr="005779CC">
        <w:rPr>
          <w:rFonts w:ascii="Times New Roman" w:hAnsi="Times New Roman" w:cs="Times New Roman"/>
          <w:sz w:val="24"/>
          <w:szCs w:val="24"/>
        </w:rPr>
        <w:t>Rouder</w:t>
      </w:r>
      <w:proofErr w:type="spellEnd"/>
      <w:r w:rsidRPr="005779CC">
        <w:rPr>
          <w:rFonts w:ascii="Times New Roman" w:hAnsi="Times New Roman" w:cs="Times New Roman"/>
          <w:sz w:val="24"/>
          <w:szCs w:val="24"/>
        </w:rPr>
        <w:t xml:space="preserve"> (</w:t>
      </w:r>
      <w:hyperlink r:id="rId8" w:history="1">
        <w:r w:rsidR="00271ACE" w:rsidRPr="00543C85">
          <w:rPr>
            <w:rStyle w:val="Hyperlink"/>
            <w:rFonts w:ascii="Times New Roman" w:hAnsi="Times New Roman" w:cs="Times New Roman"/>
            <w:sz w:val="24"/>
            <w:szCs w:val="24"/>
          </w:rPr>
          <w:t>http://pcl.missouri.edu/bf-two-sample</w:t>
        </w:r>
      </w:hyperlink>
      <w:r w:rsidR="00271ACE">
        <w:rPr>
          <w:rFonts w:ascii="Times New Roman" w:hAnsi="Times New Roman" w:cs="Times New Roman"/>
          <w:sz w:val="24"/>
          <w:szCs w:val="24"/>
        </w:rPr>
        <w:t xml:space="preserve">; </w:t>
      </w:r>
      <w:proofErr w:type="spellStart"/>
      <w:r w:rsidR="00271ACE">
        <w:rPr>
          <w:rFonts w:ascii="Times New Roman" w:hAnsi="Times New Roman" w:cs="Times New Roman"/>
          <w:sz w:val="24"/>
          <w:szCs w:val="24"/>
        </w:rPr>
        <w:t>Rouder</w:t>
      </w:r>
      <w:proofErr w:type="spellEnd"/>
      <w:r w:rsidR="00271ACE">
        <w:rPr>
          <w:rFonts w:ascii="Times New Roman" w:hAnsi="Times New Roman" w:cs="Times New Roman"/>
          <w:sz w:val="24"/>
          <w:szCs w:val="24"/>
        </w:rPr>
        <w:t xml:space="preserve">, </w:t>
      </w:r>
      <w:proofErr w:type="spellStart"/>
      <w:r w:rsidR="00271ACE">
        <w:rPr>
          <w:rFonts w:ascii="Times New Roman" w:hAnsi="Times New Roman" w:cs="Times New Roman"/>
          <w:sz w:val="24"/>
          <w:szCs w:val="24"/>
        </w:rPr>
        <w:t>Speckman</w:t>
      </w:r>
      <w:proofErr w:type="spellEnd"/>
      <w:r w:rsidR="00271ACE">
        <w:rPr>
          <w:rFonts w:ascii="Times New Roman" w:hAnsi="Times New Roman" w:cs="Times New Roman"/>
          <w:sz w:val="24"/>
          <w:szCs w:val="24"/>
        </w:rPr>
        <w:t>, Sun, Morey, &amp; Iverson, 2009</w:t>
      </w:r>
      <w:r w:rsidRPr="005779CC">
        <w:rPr>
          <w:rFonts w:ascii="Times New Roman" w:hAnsi="Times New Roman" w:cs="Times New Roman"/>
          <w:sz w:val="24"/>
          <w:szCs w:val="24"/>
        </w:rPr>
        <w:t>) or the R package ‘</w:t>
      </w:r>
      <w:proofErr w:type="spellStart"/>
      <w:r w:rsidRPr="005779CC">
        <w:rPr>
          <w:rFonts w:ascii="Times New Roman" w:hAnsi="Times New Roman" w:cs="Times New Roman"/>
          <w:sz w:val="24"/>
          <w:szCs w:val="24"/>
        </w:rPr>
        <w:t>Bayes</w:t>
      </w:r>
      <w:r w:rsidR="00271ACE">
        <w:rPr>
          <w:rFonts w:ascii="Times New Roman" w:hAnsi="Times New Roman" w:cs="Times New Roman"/>
          <w:sz w:val="24"/>
          <w:szCs w:val="24"/>
        </w:rPr>
        <w:t>Factor</w:t>
      </w:r>
      <w:proofErr w:type="spellEnd"/>
      <w:r w:rsidR="00271ACE">
        <w:rPr>
          <w:rFonts w:ascii="Times New Roman" w:hAnsi="Times New Roman" w:cs="Times New Roman"/>
          <w:sz w:val="24"/>
          <w:szCs w:val="24"/>
        </w:rPr>
        <w:t xml:space="preserve">’ (Morey, </w:t>
      </w:r>
      <w:proofErr w:type="spellStart"/>
      <w:r w:rsidR="00271ACE">
        <w:rPr>
          <w:rFonts w:ascii="Times New Roman" w:hAnsi="Times New Roman" w:cs="Times New Roman"/>
          <w:sz w:val="24"/>
          <w:szCs w:val="24"/>
        </w:rPr>
        <w:t>Rouder</w:t>
      </w:r>
      <w:proofErr w:type="spellEnd"/>
      <w:r w:rsidR="00271ACE">
        <w:rPr>
          <w:rFonts w:ascii="Times New Roman" w:hAnsi="Times New Roman" w:cs="Times New Roman"/>
          <w:sz w:val="24"/>
          <w:szCs w:val="24"/>
        </w:rPr>
        <w:t>, &amp; Jamil, 2014).</w:t>
      </w:r>
      <w:r w:rsidR="001657D3">
        <w:rPr>
          <w:rFonts w:ascii="Times New Roman" w:hAnsi="Times New Roman" w:cs="Times New Roman"/>
          <w:sz w:val="24"/>
          <w:szCs w:val="24"/>
        </w:rPr>
        <w:t xml:space="preserve"> Methods also exist for Bayes factors for ANOVA designs (</w:t>
      </w:r>
      <w:proofErr w:type="spellStart"/>
      <w:r w:rsidR="001657D3">
        <w:rPr>
          <w:rFonts w:ascii="Times New Roman" w:hAnsi="Times New Roman" w:cs="Times New Roman"/>
          <w:sz w:val="24"/>
          <w:szCs w:val="24"/>
        </w:rPr>
        <w:t>Rouder</w:t>
      </w:r>
      <w:proofErr w:type="spellEnd"/>
      <w:r w:rsidR="001657D3">
        <w:rPr>
          <w:rFonts w:ascii="Times New Roman" w:hAnsi="Times New Roman" w:cs="Times New Roman"/>
          <w:sz w:val="24"/>
          <w:szCs w:val="24"/>
        </w:rPr>
        <w:t xml:space="preserve">, Morey, </w:t>
      </w:r>
      <w:proofErr w:type="spellStart"/>
      <w:r w:rsidR="001657D3">
        <w:rPr>
          <w:rFonts w:ascii="Times New Roman" w:hAnsi="Times New Roman" w:cs="Times New Roman"/>
          <w:sz w:val="24"/>
          <w:szCs w:val="24"/>
        </w:rPr>
        <w:t>Speckman</w:t>
      </w:r>
      <w:proofErr w:type="spellEnd"/>
      <w:r w:rsidR="001657D3">
        <w:rPr>
          <w:rFonts w:ascii="Times New Roman" w:hAnsi="Times New Roman" w:cs="Times New Roman"/>
          <w:sz w:val="24"/>
          <w:szCs w:val="24"/>
        </w:rPr>
        <w:t>, &amp; Province, 2012).</w:t>
      </w:r>
    </w:p>
    <w:p w:rsidR="00194DFB" w:rsidRPr="005779CC" w:rsidRDefault="00194DFB" w:rsidP="00194DFB">
      <w:pPr>
        <w:ind w:firstLine="720"/>
        <w:rPr>
          <w:rFonts w:ascii="Times New Roman" w:hAnsi="Times New Roman" w:cs="Times New Roman"/>
          <w:sz w:val="24"/>
          <w:szCs w:val="24"/>
        </w:rPr>
      </w:pPr>
      <w:r w:rsidRPr="005779CC">
        <w:rPr>
          <w:rFonts w:ascii="Times New Roman" w:hAnsi="Times New Roman" w:cs="Times New Roman"/>
          <w:sz w:val="24"/>
          <w:szCs w:val="24"/>
        </w:rPr>
        <w:t>However, suppose that the pre</w:t>
      </w:r>
      <w:r w:rsidR="00E56861">
        <w:rPr>
          <w:rFonts w:ascii="Times New Roman" w:hAnsi="Times New Roman" w:cs="Times New Roman"/>
          <w:sz w:val="24"/>
          <w:szCs w:val="24"/>
        </w:rPr>
        <w:t>-</w:t>
      </w:r>
      <w:r w:rsidRPr="005779CC">
        <w:rPr>
          <w:rFonts w:ascii="Times New Roman" w:hAnsi="Times New Roman" w:cs="Times New Roman"/>
          <w:sz w:val="24"/>
          <w:szCs w:val="24"/>
        </w:rPr>
        <w:t xml:space="preserve">existing literature permits a more specific alternative hypothesis. For example, in the study of violent videogames and aggressive behavior, meta-analysis provides a </w:t>
      </w:r>
      <w:r w:rsidR="00B41343" w:rsidRPr="005779CC">
        <w:rPr>
          <w:rFonts w:ascii="Times New Roman" w:hAnsi="Times New Roman" w:cs="Times New Roman"/>
          <w:sz w:val="24"/>
          <w:szCs w:val="24"/>
        </w:rPr>
        <w:t xml:space="preserve">specific estimate of the effect as </w:t>
      </w:r>
      <w:r w:rsidR="00B41343" w:rsidRPr="005779CC">
        <w:rPr>
          <w:rFonts w:ascii="Times New Roman" w:hAnsi="Times New Roman" w:cs="Times New Roman"/>
          <w:i/>
          <w:sz w:val="24"/>
          <w:szCs w:val="24"/>
        </w:rPr>
        <w:t xml:space="preserve">r </w:t>
      </w:r>
      <w:r w:rsidR="00271ACE">
        <w:rPr>
          <w:rFonts w:ascii="Times New Roman" w:hAnsi="Times New Roman" w:cs="Times New Roman"/>
          <w:sz w:val="24"/>
          <w:szCs w:val="24"/>
        </w:rPr>
        <w:t>= .21 [</w:t>
      </w:r>
      <w:r w:rsidR="00B41343" w:rsidRPr="005779CC">
        <w:rPr>
          <w:rFonts w:ascii="Times New Roman" w:hAnsi="Times New Roman" w:cs="Times New Roman"/>
          <w:sz w:val="24"/>
          <w:szCs w:val="24"/>
        </w:rPr>
        <w:t>.1</w:t>
      </w:r>
      <w:r w:rsidRPr="005779CC">
        <w:rPr>
          <w:rFonts w:ascii="Times New Roman" w:hAnsi="Times New Roman" w:cs="Times New Roman"/>
          <w:sz w:val="24"/>
          <w:szCs w:val="24"/>
        </w:rPr>
        <w:t>7</w:t>
      </w:r>
      <w:r w:rsidR="00B41343" w:rsidRPr="005779CC">
        <w:rPr>
          <w:rFonts w:ascii="Times New Roman" w:hAnsi="Times New Roman" w:cs="Times New Roman"/>
          <w:sz w:val="24"/>
          <w:szCs w:val="24"/>
        </w:rPr>
        <w:t>, .2</w:t>
      </w:r>
      <w:r w:rsidRPr="005779CC">
        <w:rPr>
          <w:rFonts w:ascii="Times New Roman" w:hAnsi="Times New Roman" w:cs="Times New Roman"/>
          <w:sz w:val="24"/>
          <w:szCs w:val="24"/>
        </w:rPr>
        <w:t>5</w:t>
      </w:r>
      <w:r w:rsidR="00B41343" w:rsidRPr="005779CC">
        <w:rPr>
          <w:rFonts w:ascii="Times New Roman" w:hAnsi="Times New Roman" w:cs="Times New Roman"/>
          <w:sz w:val="24"/>
          <w:szCs w:val="24"/>
        </w:rPr>
        <w:t>] (Anderson et al., 2010).</w:t>
      </w:r>
      <w:r w:rsidR="00661722" w:rsidRPr="005779CC">
        <w:rPr>
          <w:rStyle w:val="FootnoteReference"/>
          <w:rFonts w:ascii="Times New Roman" w:hAnsi="Times New Roman" w:cs="Times New Roman"/>
          <w:sz w:val="24"/>
          <w:szCs w:val="24"/>
        </w:rPr>
        <w:footnoteReference w:id="3"/>
      </w:r>
      <w:r w:rsidR="00B41343" w:rsidRPr="005779CC">
        <w:rPr>
          <w:rFonts w:ascii="Times New Roman" w:hAnsi="Times New Roman" w:cs="Times New Roman"/>
          <w:sz w:val="24"/>
          <w:szCs w:val="24"/>
        </w:rPr>
        <w:t xml:space="preserve"> </w:t>
      </w:r>
      <w:r w:rsidRPr="005779CC">
        <w:rPr>
          <w:rFonts w:ascii="Times New Roman" w:hAnsi="Times New Roman" w:cs="Times New Roman"/>
          <w:sz w:val="24"/>
          <w:szCs w:val="24"/>
        </w:rPr>
        <w:t xml:space="preserve">This can be formulated as a specific alternative hypothesis and also tested. Meta-analysis estimates the effect as having mean .21 and </w:t>
      </w:r>
      <w:commentRangeStart w:id="34"/>
      <w:r w:rsidRPr="005779CC">
        <w:rPr>
          <w:rFonts w:ascii="Times New Roman" w:hAnsi="Times New Roman" w:cs="Times New Roman"/>
          <w:sz w:val="24"/>
          <w:szCs w:val="24"/>
        </w:rPr>
        <w:t>standard error .02</w:t>
      </w:r>
      <w:commentRangeEnd w:id="34"/>
      <w:r w:rsidR="00474331">
        <w:rPr>
          <w:rStyle w:val="CommentReference"/>
        </w:rPr>
        <w:commentReference w:id="34"/>
      </w:r>
      <w:r w:rsidRPr="005779CC">
        <w:rPr>
          <w:rFonts w:ascii="Times New Roman" w:hAnsi="Times New Roman" w:cs="Times New Roman"/>
          <w:sz w:val="24"/>
          <w:szCs w:val="24"/>
        </w:rPr>
        <w:t>, which we summarize as our second alternative hypothesis,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w:t>
      </w:r>
    </w:p>
    <w:p w:rsidR="00194DFB" w:rsidRPr="005779CC" w:rsidRDefault="00194DFB" w:rsidP="00C47553">
      <w:pPr>
        <w:ind w:firstLine="720"/>
        <w:jc w:val="center"/>
        <w:outlineLvl w:val="0"/>
        <w:rPr>
          <w:rFonts w:ascii="Times New Roman" w:hAnsi="Times New Roman" w:cs="Times New Roman"/>
          <w:sz w:val="24"/>
          <w:szCs w:val="24"/>
        </w:rPr>
      </w:pPr>
      <w:commentRangeStart w:id="35"/>
      <w:r w:rsidRPr="005779CC">
        <w:rPr>
          <w:rFonts w:ascii="Times New Roman" w:hAnsi="Times New Roman" w:cs="Times New Roman"/>
          <w:sz w:val="24"/>
          <w:szCs w:val="24"/>
        </w:rPr>
        <w:t>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r ~ </w:t>
      </w:r>
      <w:proofErr w:type="gramStart"/>
      <w:r w:rsidRPr="005779CC">
        <w:rPr>
          <w:rFonts w:ascii="Times New Roman" w:hAnsi="Times New Roman" w:cs="Times New Roman"/>
          <w:sz w:val="24"/>
          <w:szCs w:val="24"/>
        </w:rPr>
        <w:t>N(</w:t>
      </w:r>
      <w:proofErr w:type="gramEnd"/>
      <w:r w:rsidRPr="005779CC">
        <w:rPr>
          <w:rFonts w:ascii="Times New Roman" w:hAnsi="Times New Roman" w:cs="Times New Roman"/>
          <w:sz w:val="24"/>
          <w:szCs w:val="24"/>
        </w:rPr>
        <w:t xml:space="preserve">mean=.21, </w:t>
      </w:r>
      <w:proofErr w:type="spellStart"/>
      <w:r w:rsidRPr="005779CC">
        <w:rPr>
          <w:rFonts w:ascii="Times New Roman" w:hAnsi="Times New Roman" w:cs="Times New Roman"/>
          <w:sz w:val="24"/>
          <w:szCs w:val="24"/>
        </w:rPr>
        <w:t>sd</w:t>
      </w:r>
      <w:proofErr w:type="spellEnd"/>
      <w:r w:rsidRPr="005779CC">
        <w:rPr>
          <w:rFonts w:ascii="Times New Roman" w:hAnsi="Times New Roman" w:cs="Times New Roman"/>
          <w:sz w:val="24"/>
          <w:szCs w:val="24"/>
        </w:rPr>
        <w:t>=.02)</w:t>
      </w:r>
      <w:commentRangeEnd w:id="35"/>
      <w:r w:rsidR="006C6F26">
        <w:rPr>
          <w:rStyle w:val="CommentReference"/>
        </w:rPr>
        <w:commentReference w:id="35"/>
      </w:r>
    </w:p>
    <w:p w:rsidR="00CD30DD" w:rsidRPr="005779CC" w:rsidRDefault="00AA58DD" w:rsidP="00BB4E7D">
      <w:pPr>
        <w:rPr>
          <w:rFonts w:ascii="Times New Roman" w:hAnsi="Times New Roman" w:cs="Times New Roman"/>
          <w:sz w:val="24"/>
          <w:szCs w:val="24"/>
        </w:rPr>
      </w:pPr>
      <w:r w:rsidRPr="005779CC">
        <w:rPr>
          <w:rFonts w:ascii="Times New Roman" w:hAnsi="Times New Roman" w:cs="Times New Roman"/>
          <w:sz w:val="24"/>
          <w:szCs w:val="24"/>
        </w:rPr>
        <w:tab/>
      </w:r>
      <w:r w:rsidR="002E321B" w:rsidRPr="005779CC">
        <w:rPr>
          <w:rFonts w:ascii="Times New Roman" w:hAnsi="Times New Roman" w:cs="Times New Roman"/>
          <w:sz w:val="24"/>
          <w:szCs w:val="24"/>
        </w:rPr>
        <w:t xml:space="preserve">When the estimated effect size is close to this interval, </w:t>
      </w:r>
      <w:commentRangeStart w:id="36"/>
      <w:r w:rsidR="002E321B" w:rsidRPr="005779CC">
        <w:rPr>
          <w:rFonts w:ascii="Times New Roman" w:hAnsi="Times New Roman" w:cs="Times New Roman"/>
          <w:sz w:val="24"/>
          <w:szCs w:val="24"/>
        </w:rPr>
        <w:t>H</w:t>
      </w:r>
      <w:r w:rsidR="002E321B" w:rsidRPr="005779CC">
        <w:rPr>
          <w:rFonts w:ascii="Times New Roman" w:hAnsi="Times New Roman" w:cs="Times New Roman"/>
          <w:sz w:val="24"/>
          <w:szCs w:val="24"/>
          <w:vertAlign w:val="subscript"/>
        </w:rPr>
        <w:t>A2</w:t>
      </w:r>
      <w:commentRangeEnd w:id="36"/>
      <w:r w:rsidR="009E0DB7">
        <w:rPr>
          <w:rStyle w:val="CommentReference"/>
        </w:rPr>
        <w:commentReference w:id="36"/>
      </w:r>
      <w:r w:rsidR="002E321B" w:rsidRPr="005779CC">
        <w:rPr>
          <w:rFonts w:ascii="Times New Roman" w:hAnsi="Times New Roman" w:cs="Times New Roman"/>
          <w:sz w:val="24"/>
          <w:szCs w:val="24"/>
        </w:rPr>
        <w:t xml:space="preserve"> grows in likelihood relative to the other two hypotheses. Again, this likelihood ratio grows with increasing statistical precision (</w:t>
      </w:r>
      <w:r w:rsidR="004E085D">
        <w:rPr>
          <w:rFonts w:ascii="Times New Roman" w:hAnsi="Times New Roman" w:cs="Times New Roman"/>
          <w:sz w:val="24"/>
          <w:szCs w:val="24"/>
        </w:rPr>
        <w:t xml:space="preserve">e.g., </w:t>
      </w:r>
      <w:r w:rsidR="002E321B" w:rsidRPr="005779CC">
        <w:rPr>
          <w:rFonts w:ascii="Times New Roman" w:hAnsi="Times New Roman" w:cs="Times New Roman"/>
          <w:sz w:val="24"/>
          <w:szCs w:val="24"/>
        </w:rPr>
        <w:t xml:space="preserve">data). </w:t>
      </w:r>
      <w:proofErr w:type="gramStart"/>
      <w:r w:rsidR="002E321B" w:rsidRPr="005779CC">
        <w:rPr>
          <w:rFonts w:ascii="Times New Roman" w:hAnsi="Times New Roman" w:cs="Times New Roman"/>
          <w:sz w:val="24"/>
          <w:szCs w:val="24"/>
        </w:rPr>
        <w:t>When the estimated effect size is far from this interval, the likelihood of 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decreases.</w:t>
      </w:r>
      <w:proofErr w:type="gramEnd"/>
      <w:r w:rsidR="002E321B" w:rsidRPr="005779CC">
        <w:rPr>
          <w:rFonts w:ascii="Times New Roman" w:hAnsi="Times New Roman" w:cs="Times New Roman"/>
          <w:sz w:val="24"/>
          <w:szCs w:val="24"/>
        </w:rPr>
        <w:t xml:space="preserve"> By comparing the likelihood of H</w:t>
      </w:r>
      <w:r w:rsidR="002E321B" w:rsidRPr="005779CC">
        <w:rPr>
          <w:rFonts w:ascii="Times New Roman" w:hAnsi="Times New Roman" w:cs="Times New Roman"/>
          <w:sz w:val="24"/>
          <w:szCs w:val="24"/>
          <w:vertAlign w:val="subscript"/>
        </w:rPr>
        <w:t>A2</w:t>
      </w:r>
      <w:r w:rsidR="002E321B" w:rsidRPr="005779CC">
        <w:rPr>
          <w:rFonts w:ascii="Times New Roman" w:hAnsi="Times New Roman" w:cs="Times New Roman"/>
          <w:sz w:val="24"/>
          <w:szCs w:val="24"/>
        </w:rPr>
        <w:t xml:space="preserve"> against that of H</w:t>
      </w:r>
      <w:r w:rsidR="002E321B" w:rsidRPr="005779CC">
        <w:rPr>
          <w:rFonts w:ascii="Times New Roman" w:hAnsi="Times New Roman" w:cs="Times New Roman"/>
          <w:sz w:val="24"/>
          <w:szCs w:val="24"/>
          <w:vertAlign w:val="subscript"/>
        </w:rPr>
        <w:t>0</w:t>
      </w:r>
      <w:r w:rsidR="002E321B" w:rsidRPr="005779CC">
        <w:rPr>
          <w:rFonts w:ascii="Times New Roman" w:hAnsi="Times New Roman" w:cs="Times New Roman"/>
          <w:sz w:val="24"/>
          <w:szCs w:val="24"/>
        </w:rPr>
        <w:t>, we create Bayes Factor BF</w:t>
      </w:r>
      <w:r w:rsidR="002E321B" w:rsidRPr="005779CC">
        <w:rPr>
          <w:rFonts w:ascii="Times New Roman" w:hAnsi="Times New Roman" w:cs="Times New Roman"/>
          <w:sz w:val="24"/>
          <w:szCs w:val="24"/>
          <w:vertAlign w:val="subscript"/>
        </w:rPr>
        <w:t>20</w:t>
      </w:r>
      <w:r w:rsidR="002E321B" w:rsidRPr="005779CC">
        <w:rPr>
          <w:rFonts w:ascii="Times New Roman" w:hAnsi="Times New Roman" w:cs="Times New Roman"/>
          <w:sz w:val="24"/>
          <w:szCs w:val="24"/>
        </w:rPr>
        <w:t>. BF</w:t>
      </w:r>
      <w:r w:rsidR="002E321B" w:rsidRPr="005779CC">
        <w:rPr>
          <w:rFonts w:ascii="Times New Roman" w:hAnsi="Times New Roman" w:cs="Times New Roman"/>
          <w:sz w:val="24"/>
          <w:szCs w:val="24"/>
          <w:vertAlign w:val="subscript"/>
        </w:rPr>
        <w:t>20</w:t>
      </w:r>
      <w:r w:rsidR="002E321B" w:rsidRPr="005779CC">
        <w:rPr>
          <w:rFonts w:ascii="Times New Roman" w:hAnsi="Times New Roman" w:cs="Times New Roman"/>
          <w:sz w:val="24"/>
          <w:szCs w:val="24"/>
        </w:rPr>
        <w:t xml:space="preserve"> gives the measure of evidence for the </w:t>
      </w:r>
      <w:r w:rsidR="000871A6" w:rsidRPr="005779CC">
        <w:rPr>
          <w:rFonts w:ascii="Times New Roman" w:hAnsi="Times New Roman" w:cs="Times New Roman"/>
          <w:sz w:val="24"/>
          <w:szCs w:val="24"/>
        </w:rPr>
        <w:t xml:space="preserve">meta-analytic expectation of the effect size </w:t>
      </w:r>
      <w:r w:rsidR="002E321B" w:rsidRPr="005779CC">
        <w:rPr>
          <w:rFonts w:ascii="Times New Roman" w:hAnsi="Times New Roman" w:cs="Times New Roman"/>
          <w:sz w:val="24"/>
          <w:szCs w:val="24"/>
        </w:rPr>
        <w:t>relative to the</w:t>
      </w:r>
      <w:r w:rsidR="000871A6" w:rsidRPr="005779CC">
        <w:rPr>
          <w:rFonts w:ascii="Times New Roman" w:hAnsi="Times New Roman" w:cs="Times New Roman"/>
          <w:sz w:val="24"/>
          <w:szCs w:val="24"/>
        </w:rPr>
        <w:t xml:space="preserve"> null hypothesis.</w:t>
      </w:r>
      <w:r w:rsidR="004D3876" w:rsidRPr="005779CC">
        <w:rPr>
          <w:rFonts w:ascii="Times New Roman" w:hAnsi="Times New Roman" w:cs="Times New Roman"/>
          <w:sz w:val="24"/>
          <w:szCs w:val="24"/>
        </w:rPr>
        <w:t xml:space="preserve"> These </w:t>
      </w:r>
      <w:proofErr w:type="spellStart"/>
      <w:r w:rsidR="004D3876" w:rsidRPr="005779CC">
        <w:rPr>
          <w:rFonts w:ascii="Times New Roman" w:hAnsi="Times New Roman" w:cs="Times New Roman"/>
          <w:sz w:val="24"/>
          <w:szCs w:val="24"/>
        </w:rPr>
        <w:t>Bayes</w:t>
      </w:r>
      <w:proofErr w:type="spellEnd"/>
      <w:r w:rsidR="004D3876" w:rsidRPr="005779CC">
        <w:rPr>
          <w:rFonts w:ascii="Times New Roman" w:hAnsi="Times New Roman" w:cs="Times New Roman"/>
          <w:sz w:val="24"/>
          <w:szCs w:val="24"/>
        </w:rPr>
        <w:t xml:space="preserve"> Factors can be easily calculated with the online calculator provided by </w:t>
      </w:r>
      <w:proofErr w:type="spellStart"/>
      <w:r w:rsidR="004D3876" w:rsidRPr="005779CC">
        <w:rPr>
          <w:rFonts w:ascii="Times New Roman" w:hAnsi="Times New Roman" w:cs="Times New Roman"/>
          <w:sz w:val="24"/>
          <w:szCs w:val="24"/>
        </w:rPr>
        <w:t>Dienes</w:t>
      </w:r>
      <w:proofErr w:type="spellEnd"/>
      <w:r w:rsidR="004D3876" w:rsidRPr="005779CC">
        <w:rPr>
          <w:rFonts w:ascii="Times New Roman" w:hAnsi="Times New Roman" w:cs="Times New Roman"/>
          <w:sz w:val="24"/>
          <w:szCs w:val="24"/>
        </w:rPr>
        <w:t xml:space="preserve"> (</w:t>
      </w:r>
      <w:hyperlink r:id="rId9" w:history="1">
        <w:r w:rsidR="005A0ECF" w:rsidRPr="00107DA7">
          <w:rPr>
            <w:rStyle w:val="Hyperlink"/>
            <w:rFonts w:ascii="Times New Roman" w:hAnsi="Times New Roman" w:cs="Times New Roman"/>
            <w:sz w:val="24"/>
            <w:szCs w:val="24"/>
          </w:rPr>
          <w:t>http://www.lifesci.sussex.ac.uk/home/Zoltan_Dienes/inference/Bayes.htm</w:t>
        </w:r>
      </w:hyperlink>
      <w:r w:rsidR="004D3876" w:rsidRPr="005779CC">
        <w:rPr>
          <w:rFonts w:ascii="Times New Roman" w:hAnsi="Times New Roman" w:cs="Times New Roman"/>
          <w:sz w:val="24"/>
          <w:szCs w:val="24"/>
        </w:rPr>
        <w:t>)</w:t>
      </w:r>
      <w:r w:rsidR="005A0ECF">
        <w:rPr>
          <w:rFonts w:ascii="Times New Roman" w:hAnsi="Times New Roman" w:cs="Times New Roman"/>
          <w:sz w:val="24"/>
          <w:szCs w:val="24"/>
        </w:rPr>
        <w:t xml:space="preserve"> or by changing the value of µ in the </w:t>
      </w:r>
      <w:proofErr w:type="spellStart"/>
      <w:r w:rsidR="005A0ECF">
        <w:rPr>
          <w:rFonts w:ascii="Times New Roman" w:hAnsi="Times New Roman" w:cs="Times New Roman"/>
          <w:sz w:val="24"/>
          <w:szCs w:val="24"/>
        </w:rPr>
        <w:t>BayesFactor</w:t>
      </w:r>
      <w:proofErr w:type="spellEnd"/>
      <w:r w:rsidR="005A0ECF">
        <w:rPr>
          <w:rFonts w:ascii="Times New Roman" w:hAnsi="Times New Roman" w:cs="Times New Roman"/>
          <w:sz w:val="24"/>
          <w:szCs w:val="24"/>
        </w:rPr>
        <w:t xml:space="preserve"> package (Morey et al., 2014)</w:t>
      </w:r>
      <w:r w:rsidR="004D3876" w:rsidRPr="005779CC">
        <w:rPr>
          <w:rFonts w:ascii="Times New Roman" w:hAnsi="Times New Roman" w:cs="Times New Roman"/>
          <w:sz w:val="24"/>
          <w:szCs w:val="24"/>
        </w:rPr>
        <w:t>.</w:t>
      </w:r>
    </w:p>
    <w:p w:rsidR="000871A6" w:rsidRPr="005779CC" w:rsidRDefault="004D3876" w:rsidP="008007EE">
      <w:pPr>
        <w:rPr>
          <w:rFonts w:ascii="Times New Roman" w:hAnsi="Times New Roman" w:cs="Times New Roman"/>
          <w:sz w:val="24"/>
          <w:szCs w:val="24"/>
        </w:rPr>
      </w:pPr>
      <w:r w:rsidRPr="005779CC">
        <w:rPr>
          <w:rFonts w:ascii="Times New Roman" w:hAnsi="Times New Roman" w:cs="Times New Roman"/>
          <w:sz w:val="24"/>
          <w:szCs w:val="24"/>
        </w:rPr>
        <w:tab/>
        <w:t xml:space="preserve">With these Bayes Factors, researchers can now evaluate an experiment’s results as supporting either </w:t>
      </w:r>
      <w:r w:rsidR="00585575" w:rsidRPr="005779CC">
        <w:rPr>
          <w:rFonts w:ascii="Times New Roman" w:hAnsi="Times New Roman" w:cs="Times New Roman"/>
          <w:sz w:val="24"/>
          <w:szCs w:val="24"/>
        </w:rPr>
        <w:t>H</w:t>
      </w:r>
      <w:r w:rsidR="00585575" w:rsidRPr="005779CC">
        <w:rPr>
          <w:rFonts w:ascii="Times New Roman" w:hAnsi="Times New Roman" w:cs="Times New Roman"/>
          <w:sz w:val="24"/>
          <w:szCs w:val="24"/>
          <w:vertAlign w:val="subscript"/>
        </w:rPr>
        <w:t>0</w:t>
      </w:r>
      <w:r w:rsidR="00585575" w:rsidRPr="005779CC">
        <w:rPr>
          <w:rFonts w:ascii="Times New Roman" w:hAnsi="Times New Roman" w:cs="Times New Roman"/>
          <w:sz w:val="24"/>
          <w:szCs w:val="24"/>
        </w:rPr>
        <w:t xml:space="preserve"> or </w:t>
      </w:r>
      <w:r w:rsidRPr="005779CC">
        <w:rPr>
          <w:rFonts w:ascii="Times New Roman" w:hAnsi="Times New Roman" w:cs="Times New Roman"/>
          <w:sz w:val="24"/>
          <w:szCs w:val="24"/>
        </w:rPr>
        <w:t>HA2</w:t>
      </w:r>
      <w:r w:rsidR="00585575" w:rsidRPr="005779CC">
        <w:rPr>
          <w:rFonts w:ascii="Times New Roman" w:hAnsi="Times New Roman" w:cs="Times New Roman"/>
          <w:sz w:val="24"/>
          <w:szCs w:val="24"/>
        </w:rPr>
        <w:t xml:space="preserve">. </w:t>
      </w:r>
      <w:proofErr w:type="gramStart"/>
      <w:r w:rsidR="003C2D09" w:rsidRPr="005779CC">
        <w:rPr>
          <w:rFonts w:ascii="Times New Roman" w:hAnsi="Times New Roman" w:cs="Times New Roman"/>
          <w:sz w:val="24"/>
          <w:szCs w:val="24"/>
        </w:rPr>
        <w:t>If BF</w:t>
      </w:r>
      <w:r w:rsidR="003C2D09" w:rsidRPr="005779CC">
        <w:rPr>
          <w:rFonts w:ascii="Times New Roman" w:hAnsi="Times New Roman" w:cs="Times New Roman"/>
          <w:sz w:val="24"/>
          <w:szCs w:val="24"/>
          <w:vertAlign w:val="subscript"/>
        </w:rPr>
        <w:t>20</w:t>
      </w:r>
      <w:r w:rsidR="003C2D09" w:rsidRPr="005779CC">
        <w:rPr>
          <w:rFonts w:ascii="Times New Roman" w:hAnsi="Times New Roman" w:cs="Times New Roman"/>
          <w:sz w:val="24"/>
          <w:szCs w:val="24"/>
        </w:rPr>
        <w:t xml:space="preserve"> &gt; 1, the results replicate and support the meta-analytic findings.</w:t>
      </w:r>
      <w:proofErr w:type="gramEnd"/>
      <w:r w:rsidR="003C2D09" w:rsidRPr="005779CC">
        <w:rPr>
          <w:rFonts w:ascii="Times New Roman" w:hAnsi="Times New Roman" w:cs="Times New Roman"/>
          <w:sz w:val="24"/>
          <w:szCs w:val="24"/>
        </w:rPr>
        <w:t xml:space="preserve"> If BF</w:t>
      </w:r>
      <w:r w:rsidR="003C2D09" w:rsidRPr="005779CC">
        <w:rPr>
          <w:rFonts w:ascii="Times New Roman" w:hAnsi="Times New Roman" w:cs="Times New Roman"/>
          <w:sz w:val="24"/>
          <w:szCs w:val="24"/>
          <w:vertAlign w:val="subscript"/>
        </w:rPr>
        <w:t>20</w:t>
      </w:r>
      <w:r w:rsidR="003C2D09" w:rsidRPr="005779CC">
        <w:rPr>
          <w:rFonts w:ascii="Times New Roman" w:hAnsi="Times New Roman" w:cs="Times New Roman"/>
          <w:sz w:val="24"/>
          <w:szCs w:val="24"/>
        </w:rPr>
        <w:t xml:space="preserve"> &lt; 1, the results provide evidence for the null hypothesis, indicating that the null is more likely than the meta-analytic alternative, given the observed data.  </w:t>
      </w:r>
      <w:r w:rsidR="00D51AC6" w:rsidRPr="005779CC">
        <w:rPr>
          <w:rFonts w:ascii="Times New Roman" w:hAnsi="Times New Roman" w:cs="Times New Roman"/>
          <w:sz w:val="24"/>
          <w:szCs w:val="24"/>
        </w:rPr>
        <w:t>Comparisons between H</w:t>
      </w:r>
      <w:r w:rsidR="00D51AC6" w:rsidRPr="005779CC">
        <w:rPr>
          <w:rFonts w:ascii="Times New Roman" w:hAnsi="Times New Roman" w:cs="Times New Roman"/>
          <w:sz w:val="24"/>
          <w:szCs w:val="24"/>
          <w:vertAlign w:val="subscript"/>
        </w:rPr>
        <w:t>A1</w:t>
      </w:r>
      <w:r w:rsidR="00D51AC6" w:rsidRPr="005779CC">
        <w:rPr>
          <w:rFonts w:ascii="Times New Roman" w:hAnsi="Times New Roman" w:cs="Times New Roman"/>
          <w:sz w:val="24"/>
          <w:szCs w:val="24"/>
        </w:rPr>
        <w:t xml:space="preserve"> and H</w:t>
      </w:r>
      <w:r w:rsidR="00D51AC6" w:rsidRPr="005779CC">
        <w:rPr>
          <w:rFonts w:ascii="Times New Roman" w:hAnsi="Times New Roman" w:cs="Times New Roman"/>
          <w:sz w:val="24"/>
          <w:szCs w:val="24"/>
          <w:vertAlign w:val="subscript"/>
        </w:rPr>
        <w:t>0</w:t>
      </w:r>
      <w:r w:rsidR="00D51AC6" w:rsidRPr="005779CC">
        <w:rPr>
          <w:rFonts w:ascii="Times New Roman" w:hAnsi="Times New Roman" w:cs="Times New Roman"/>
          <w:sz w:val="24"/>
          <w:szCs w:val="24"/>
        </w:rPr>
        <w:t xml:space="preserve"> or H</w:t>
      </w:r>
      <w:r w:rsidR="00D51AC6" w:rsidRPr="005779CC">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could indicate evidence for an effect of a magnitude not predicted by H</w:t>
      </w:r>
      <w:r w:rsidR="00D51AC6" w:rsidRPr="005779CC">
        <w:rPr>
          <w:rFonts w:ascii="Times New Roman" w:hAnsi="Times New Roman" w:cs="Times New Roman"/>
          <w:sz w:val="24"/>
          <w:szCs w:val="24"/>
          <w:vertAlign w:val="subscript"/>
        </w:rPr>
        <w:t>A2</w:t>
      </w:r>
      <w:r w:rsidR="00D51AC6" w:rsidRPr="005779CC">
        <w:rPr>
          <w:rFonts w:ascii="Times New Roman" w:hAnsi="Times New Roman" w:cs="Times New Roman"/>
          <w:sz w:val="24"/>
          <w:szCs w:val="24"/>
        </w:rPr>
        <w:t xml:space="preserve">. </w:t>
      </w:r>
      <w:r w:rsidR="003C2D09" w:rsidRPr="005779CC">
        <w:rPr>
          <w:rFonts w:ascii="Times New Roman" w:hAnsi="Times New Roman" w:cs="Times New Roman"/>
          <w:sz w:val="24"/>
          <w:szCs w:val="24"/>
        </w:rPr>
        <w:t xml:space="preserve">This model comparison between the null and meta-analytic alternative is applicable in many research contexts in which researchers explore the mediators, boundaries, or </w:t>
      </w:r>
      <w:r w:rsidR="008007EE" w:rsidRPr="005779CC">
        <w:rPr>
          <w:rFonts w:ascii="Times New Roman" w:hAnsi="Times New Roman" w:cs="Times New Roman"/>
          <w:sz w:val="24"/>
          <w:szCs w:val="24"/>
        </w:rPr>
        <w:t xml:space="preserve">potential </w:t>
      </w:r>
      <w:r w:rsidR="003C2D09" w:rsidRPr="005779CC">
        <w:rPr>
          <w:rFonts w:ascii="Times New Roman" w:hAnsi="Times New Roman" w:cs="Times New Roman"/>
          <w:sz w:val="24"/>
          <w:szCs w:val="24"/>
        </w:rPr>
        <w:t>confounds associated with a psychological phenomenon</w:t>
      </w:r>
      <w:r w:rsidR="008007EE" w:rsidRPr="005779CC">
        <w:rPr>
          <w:rFonts w:ascii="Times New Roman" w:hAnsi="Times New Roman" w:cs="Times New Roman"/>
          <w:sz w:val="24"/>
          <w:szCs w:val="24"/>
        </w:rPr>
        <w:t>.</w:t>
      </w:r>
    </w:p>
    <w:p w:rsidR="00BE04E3" w:rsidRPr="00507A81" w:rsidRDefault="00507A81" w:rsidP="00C47553">
      <w:pPr>
        <w:outlineLvl w:val="0"/>
        <w:rPr>
          <w:rFonts w:ascii="Times New Roman" w:hAnsi="Times New Roman" w:cs="Times New Roman"/>
          <w:b/>
          <w:sz w:val="24"/>
          <w:szCs w:val="24"/>
        </w:rPr>
      </w:pPr>
      <w:r>
        <w:rPr>
          <w:rFonts w:ascii="Times New Roman" w:hAnsi="Times New Roman" w:cs="Times New Roman"/>
          <w:b/>
          <w:sz w:val="24"/>
          <w:szCs w:val="24"/>
        </w:rPr>
        <w:t>Reanalysis of Null Findings in VVG Research</w:t>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We apply this approach to the current literature of studies claimed to have found the boundaries of the effect of violent video games on aggressive behavior. Each study has a confidence interval that overlaps with 0, which caused researchers to retain the null hypothesis and argue evidence for it. However, how much evidence do they provide for the null, if any?</w:t>
      </w:r>
    </w:p>
    <w:p w:rsidR="00BE04E3" w:rsidRPr="005779CC" w:rsidRDefault="00BE04E3"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Findings are summarized in Table </w:t>
      </w:r>
      <w:r w:rsidR="009E0DB7">
        <w:rPr>
          <w:rFonts w:ascii="Times New Roman" w:hAnsi="Times New Roman" w:cs="Times New Roman"/>
          <w:sz w:val="24"/>
          <w:szCs w:val="24"/>
        </w:rPr>
        <w:t>3</w:t>
      </w:r>
      <w:r w:rsidRPr="005779CC">
        <w:rPr>
          <w:rFonts w:ascii="Times New Roman" w:hAnsi="Times New Roman" w:cs="Times New Roman"/>
          <w:sz w:val="24"/>
          <w:szCs w:val="24"/>
        </w:rPr>
        <w:t xml:space="preserve">. </w:t>
      </w:r>
      <w:r w:rsidR="006805CC" w:rsidRPr="005779CC">
        <w:rPr>
          <w:rFonts w:ascii="Times New Roman" w:hAnsi="Times New Roman" w:cs="Times New Roman"/>
          <w:sz w:val="24"/>
          <w:szCs w:val="24"/>
        </w:rPr>
        <w:t>We find that, among these null findings, the strength of evidence for the null varies substantially. In studies with small sample sizes (Ferguson et al., Study 1; Adachi &amp; Willoughby, 2011, Study 1 and 2), evidence for the null in each experiment is slight: BF</w:t>
      </w:r>
      <w:r w:rsidR="006805CC" w:rsidRPr="005779CC">
        <w:rPr>
          <w:rFonts w:ascii="Times New Roman" w:hAnsi="Times New Roman" w:cs="Times New Roman"/>
          <w:sz w:val="24"/>
          <w:szCs w:val="24"/>
          <w:vertAlign w:val="subscript"/>
        </w:rPr>
        <w:t>20</w:t>
      </w:r>
      <w:r w:rsidR="006805CC" w:rsidRPr="005779CC">
        <w:rPr>
          <w:rFonts w:ascii="Times New Roman" w:hAnsi="Times New Roman" w:cs="Times New Roman"/>
          <w:sz w:val="24"/>
          <w:szCs w:val="24"/>
        </w:rPr>
        <w:t xml:space="preserve"> ≈ </w:t>
      </w:r>
      <w:r w:rsidR="0095271F" w:rsidRPr="005779CC">
        <w:rPr>
          <w:rFonts w:ascii="Times New Roman" w:hAnsi="Times New Roman" w:cs="Times New Roman"/>
          <w:sz w:val="24"/>
          <w:szCs w:val="24"/>
        </w:rPr>
        <w:t>0</w:t>
      </w:r>
      <w:r w:rsidR="006805CC" w:rsidRPr="005779CC">
        <w:rPr>
          <w:rFonts w:ascii="Times New Roman" w:hAnsi="Times New Roman" w:cs="Times New Roman"/>
          <w:sz w:val="24"/>
          <w:szCs w:val="24"/>
        </w:rPr>
        <w:t xml:space="preserve">.38, or about 2.5:1 odds for the null. </w:t>
      </w:r>
      <w:r w:rsidR="006C4016" w:rsidRPr="005779CC">
        <w:rPr>
          <w:rFonts w:ascii="Times New Roman" w:hAnsi="Times New Roman" w:cs="Times New Roman"/>
          <w:sz w:val="24"/>
          <w:szCs w:val="24"/>
        </w:rPr>
        <w:t>This indicates that the evidence provided by Adachi and Willoughby does favor the null, but that a third experiment might be conducted before we conclude that there is no effect of violent content on aggressive behavior so long as competitive content is matched.</w:t>
      </w:r>
      <w:r w:rsidR="006C4016">
        <w:rPr>
          <w:rFonts w:ascii="Times New Roman" w:hAnsi="Times New Roman" w:cs="Times New Roman"/>
          <w:sz w:val="24"/>
          <w:szCs w:val="24"/>
        </w:rPr>
        <w:t xml:space="preserve"> </w:t>
      </w:r>
      <w:r w:rsidR="006805CC" w:rsidRPr="005779CC">
        <w:rPr>
          <w:rFonts w:ascii="Times New Roman" w:hAnsi="Times New Roman" w:cs="Times New Roman"/>
          <w:sz w:val="24"/>
          <w:szCs w:val="24"/>
        </w:rPr>
        <w:t xml:space="preserve">In studies with larger sample sizes (Ivory &amp; </w:t>
      </w:r>
      <w:proofErr w:type="spellStart"/>
      <w:r w:rsidR="006805CC" w:rsidRPr="005779CC">
        <w:rPr>
          <w:rFonts w:ascii="Times New Roman" w:hAnsi="Times New Roman" w:cs="Times New Roman"/>
          <w:sz w:val="24"/>
          <w:szCs w:val="24"/>
        </w:rPr>
        <w:t>Kalya</w:t>
      </w:r>
      <w:r w:rsidR="003C6205">
        <w:rPr>
          <w:rFonts w:ascii="Times New Roman" w:hAnsi="Times New Roman" w:cs="Times New Roman"/>
          <w:sz w:val="24"/>
          <w:szCs w:val="24"/>
        </w:rPr>
        <w:t>na</w:t>
      </w:r>
      <w:r w:rsidR="006805CC" w:rsidRPr="005779CC">
        <w:rPr>
          <w:rFonts w:ascii="Times New Roman" w:hAnsi="Times New Roman" w:cs="Times New Roman"/>
          <w:sz w:val="24"/>
          <w:szCs w:val="24"/>
        </w:rPr>
        <w:t>raman</w:t>
      </w:r>
      <w:proofErr w:type="spellEnd"/>
      <w:r w:rsidR="006805CC" w:rsidRPr="005779CC">
        <w:rPr>
          <w:rFonts w:ascii="Times New Roman" w:hAnsi="Times New Roman" w:cs="Times New Roman"/>
          <w:sz w:val="24"/>
          <w:szCs w:val="24"/>
        </w:rPr>
        <w:t xml:space="preserve">, 2007; </w:t>
      </w:r>
      <w:proofErr w:type="spellStart"/>
      <w:r w:rsidR="006805CC" w:rsidRPr="005779CC">
        <w:rPr>
          <w:rFonts w:ascii="Times New Roman" w:hAnsi="Times New Roman" w:cs="Times New Roman"/>
          <w:sz w:val="24"/>
          <w:szCs w:val="24"/>
        </w:rPr>
        <w:t>Prybylski</w:t>
      </w:r>
      <w:proofErr w:type="spellEnd"/>
      <w:r w:rsidR="006805CC" w:rsidRPr="005779CC">
        <w:rPr>
          <w:rFonts w:ascii="Times New Roman" w:hAnsi="Times New Roman" w:cs="Times New Roman"/>
          <w:sz w:val="24"/>
          <w:szCs w:val="24"/>
        </w:rPr>
        <w:t xml:space="preserve"> et al., 2014, Study 1 &amp; 2</w:t>
      </w:r>
      <w:r w:rsidR="00521A07">
        <w:rPr>
          <w:rFonts w:ascii="Times New Roman" w:hAnsi="Times New Roman" w:cs="Times New Roman"/>
          <w:sz w:val="24"/>
          <w:szCs w:val="24"/>
        </w:rPr>
        <w:t>; Tear &amp; Nielsen, 2014</w:t>
      </w:r>
      <w:r w:rsidR="006805CC" w:rsidRPr="005779CC">
        <w:rPr>
          <w:rFonts w:ascii="Times New Roman" w:hAnsi="Times New Roman" w:cs="Times New Roman"/>
          <w:sz w:val="24"/>
          <w:szCs w:val="24"/>
        </w:rPr>
        <w:t xml:space="preserve">), evidence for the null is much stronger: </w:t>
      </w:r>
      <w:proofErr w:type="spellStart"/>
      <w:r w:rsidR="006C4016">
        <w:rPr>
          <w:rFonts w:ascii="Times New Roman" w:hAnsi="Times New Roman" w:cs="Times New Roman"/>
          <w:sz w:val="24"/>
          <w:szCs w:val="24"/>
        </w:rPr>
        <w:t>Przybylski</w:t>
      </w:r>
      <w:proofErr w:type="spellEnd"/>
      <w:r w:rsidR="006C4016">
        <w:rPr>
          <w:rFonts w:ascii="Times New Roman" w:hAnsi="Times New Roman" w:cs="Times New Roman"/>
          <w:sz w:val="24"/>
          <w:szCs w:val="24"/>
        </w:rPr>
        <w:t xml:space="preserve"> et al. find BF</w:t>
      </w:r>
      <w:r w:rsidR="006C4016">
        <w:rPr>
          <w:rFonts w:ascii="Times New Roman" w:hAnsi="Times New Roman" w:cs="Times New Roman"/>
          <w:sz w:val="24"/>
          <w:szCs w:val="24"/>
          <w:vertAlign w:val="subscript"/>
        </w:rPr>
        <w:t>20</w:t>
      </w:r>
      <w:r w:rsidR="006C4016">
        <w:rPr>
          <w:rFonts w:ascii="Times New Roman" w:hAnsi="Times New Roman" w:cs="Times New Roman"/>
          <w:sz w:val="24"/>
          <w:szCs w:val="24"/>
        </w:rPr>
        <w:t xml:space="preserve"> &lt; 0.17 in each study, or about 6 : 1 odds for the null or greater, wh</w:t>
      </w:r>
      <w:r w:rsidR="00521A07">
        <w:rPr>
          <w:rFonts w:ascii="Times New Roman" w:hAnsi="Times New Roman" w:cs="Times New Roman"/>
          <w:sz w:val="24"/>
          <w:szCs w:val="24"/>
        </w:rPr>
        <w:t>ereas</w:t>
      </w:r>
      <w:r w:rsidR="006C4016">
        <w:rPr>
          <w:rFonts w:ascii="Times New Roman" w:hAnsi="Times New Roman" w:cs="Times New Roman"/>
          <w:sz w:val="24"/>
          <w:szCs w:val="24"/>
        </w:rPr>
        <w:t xml:space="preserve"> Ivory and </w:t>
      </w:r>
      <w:proofErr w:type="spellStart"/>
      <w:r w:rsidR="006C4016">
        <w:rPr>
          <w:rFonts w:ascii="Times New Roman" w:hAnsi="Times New Roman" w:cs="Times New Roman"/>
          <w:sz w:val="24"/>
          <w:szCs w:val="24"/>
        </w:rPr>
        <w:t>Kalya</w:t>
      </w:r>
      <w:r w:rsidR="003C6205">
        <w:rPr>
          <w:rFonts w:ascii="Times New Roman" w:hAnsi="Times New Roman" w:cs="Times New Roman"/>
          <w:sz w:val="24"/>
          <w:szCs w:val="24"/>
        </w:rPr>
        <w:t>na</w:t>
      </w:r>
      <w:r w:rsidR="006C4016">
        <w:rPr>
          <w:rFonts w:ascii="Times New Roman" w:hAnsi="Times New Roman" w:cs="Times New Roman"/>
          <w:sz w:val="24"/>
          <w:szCs w:val="24"/>
        </w:rPr>
        <w:t>raman</w:t>
      </w:r>
      <w:proofErr w:type="spellEnd"/>
      <w:r w:rsidR="006C4016">
        <w:rPr>
          <w:rFonts w:ascii="Times New Roman" w:hAnsi="Times New Roman" w:cs="Times New Roman"/>
          <w:sz w:val="24"/>
          <w:szCs w:val="24"/>
        </w:rPr>
        <w:t xml:space="preserve"> obtain BF</w:t>
      </w:r>
      <w:r w:rsidR="006C4016">
        <w:rPr>
          <w:rFonts w:ascii="Times New Roman" w:hAnsi="Times New Roman" w:cs="Times New Roman"/>
          <w:sz w:val="24"/>
          <w:szCs w:val="24"/>
          <w:vertAlign w:val="subscript"/>
        </w:rPr>
        <w:t>20</w:t>
      </w:r>
      <w:r w:rsidR="006C4016">
        <w:rPr>
          <w:rFonts w:ascii="Times New Roman" w:hAnsi="Times New Roman" w:cs="Times New Roman"/>
          <w:sz w:val="24"/>
          <w:szCs w:val="24"/>
        </w:rPr>
        <w:t xml:space="preserve"> = 0.012, or about 78 : 1 in favor of the null</w:t>
      </w:r>
      <w:r w:rsidR="009E0DB7">
        <w:rPr>
          <w:rFonts w:ascii="Times New Roman" w:hAnsi="Times New Roman" w:cs="Times New Roman"/>
          <w:sz w:val="24"/>
          <w:szCs w:val="24"/>
        </w:rPr>
        <w:t>,</w:t>
      </w:r>
      <w:r w:rsidR="00521A07">
        <w:rPr>
          <w:rFonts w:ascii="Times New Roman" w:hAnsi="Times New Roman" w:cs="Times New Roman"/>
          <w:sz w:val="24"/>
          <w:szCs w:val="24"/>
        </w:rPr>
        <w:t xml:space="preserve"> and Tear and Nielsen obtain BF</w:t>
      </w:r>
      <w:r w:rsidR="00521A07">
        <w:rPr>
          <w:rFonts w:ascii="Times New Roman" w:hAnsi="Times New Roman" w:cs="Times New Roman"/>
          <w:sz w:val="24"/>
          <w:szCs w:val="24"/>
          <w:vertAlign w:val="subscript"/>
        </w:rPr>
        <w:t>20</w:t>
      </w:r>
      <w:r w:rsidR="00521A07">
        <w:rPr>
          <w:rFonts w:ascii="Times New Roman" w:hAnsi="Times New Roman" w:cs="Times New Roman"/>
          <w:sz w:val="24"/>
          <w:szCs w:val="24"/>
        </w:rPr>
        <w:t xml:space="preserve"> = .096, or about 10 : 1 in favor of the null</w:t>
      </w:r>
      <w:r w:rsidR="006C4016">
        <w:rPr>
          <w:rFonts w:ascii="Times New Roman" w:hAnsi="Times New Roman" w:cs="Times New Roman"/>
          <w:sz w:val="24"/>
          <w:szCs w:val="24"/>
        </w:rPr>
        <w:t>.</w:t>
      </w:r>
    </w:p>
    <w:p w:rsidR="00AE31E9" w:rsidRDefault="006805CC" w:rsidP="00BB4E7D">
      <w:pPr>
        <w:rPr>
          <w:rFonts w:ascii="Times New Roman" w:hAnsi="Times New Roman" w:cs="Times New Roman"/>
          <w:sz w:val="24"/>
          <w:szCs w:val="24"/>
        </w:rPr>
      </w:pPr>
      <w:r w:rsidRPr="005779CC">
        <w:rPr>
          <w:rFonts w:ascii="Times New Roman" w:hAnsi="Times New Roman" w:cs="Times New Roman"/>
          <w:sz w:val="24"/>
          <w:szCs w:val="24"/>
        </w:rPr>
        <w:tab/>
        <w:t xml:space="preserve">In cases where effect sizes were close to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.21 but the confidence interval failed to exclude zero, we do not interpret the study as disproving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in favor of H</w:t>
      </w:r>
      <w:r w:rsidRPr="005779CC">
        <w:rPr>
          <w:rFonts w:ascii="Times New Roman" w:hAnsi="Times New Roman" w:cs="Times New Roman"/>
          <w:sz w:val="24"/>
          <w:szCs w:val="24"/>
          <w:vertAlign w:val="subscript"/>
        </w:rPr>
        <w:t>0</w:t>
      </w:r>
      <w:r w:rsidR="00487303" w:rsidRPr="005779CC">
        <w:rPr>
          <w:rFonts w:ascii="Times New Roman" w:hAnsi="Times New Roman" w:cs="Times New Roman"/>
          <w:sz w:val="24"/>
          <w:szCs w:val="24"/>
        </w:rPr>
        <w:t xml:space="preserve">. </w:t>
      </w:r>
      <w:proofErr w:type="spellStart"/>
      <w:r w:rsidRPr="005779CC">
        <w:rPr>
          <w:rFonts w:ascii="Times New Roman" w:hAnsi="Times New Roman" w:cs="Times New Roman"/>
          <w:sz w:val="24"/>
          <w:szCs w:val="24"/>
        </w:rPr>
        <w:t>Bayes</w:t>
      </w:r>
      <w:proofErr w:type="spellEnd"/>
      <w:r w:rsidRPr="005779CC">
        <w:rPr>
          <w:rFonts w:ascii="Times New Roman" w:hAnsi="Times New Roman" w:cs="Times New Roman"/>
          <w:sz w:val="24"/>
          <w:szCs w:val="24"/>
        </w:rPr>
        <w:t xml:space="preserve"> Factors recognize that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.20 much more closely resembles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xml:space="preserve">= .21 than it does </w:t>
      </w:r>
      <w:r w:rsidRPr="005779CC">
        <w:rPr>
          <w:rFonts w:ascii="Times New Roman" w:hAnsi="Times New Roman" w:cs="Times New Roman"/>
          <w:i/>
          <w:sz w:val="24"/>
          <w:szCs w:val="24"/>
        </w:rPr>
        <w:t xml:space="preserve">r </w:t>
      </w:r>
      <w:r w:rsidRPr="005779CC">
        <w:rPr>
          <w:rFonts w:ascii="Times New Roman" w:hAnsi="Times New Roman" w:cs="Times New Roman"/>
          <w:sz w:val="24"/>
          <w:szCs w:val="24"/>
        </w:rPr>
        <w:t>= .00. Thus, re</w:t>
      </w:r>
      <w:r w:rsidR="00D179C7">
        <w:rPr>
          <w:rFonts w:ascii="Times New Roman" w:hAnsi="Times New Roman" w:cs="Times New Roman"/>
          <w:sz w:val="24"/>
          <w:szCs w:val="24"/>
        </w:rPr>
        <w:t>-</w:t>
      </w:r>
      <w:r w:rsidRPr="005779CC">
        <w:rPr>
          <w:rFonts w:ascii="Times New Roman" w:hAnsi="Times New Roman" w:cs="Times New Roman"/>
          <w:sz w:val="24"/>
          <w:szCs w:val="24"/>
        </w:rPr>
        <w:t>examination of the effect of violent game content on noise intensity in Elson et al. indicates a moderately informative replication,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5.12.</w:t>
      </w:r>
      <w:r w:rsidR="00CE1C70">
        <w:rPr>
          <w:rFonts w:ascii="Times New Roman" w:hAnsi="Times New Roman" w:cs="Times New Roman"/>
          <w:sz w:val="24"/>
          <w:szCs w:val="24"/>
        </w:rPr>
        <w:t xml:space="preserve"> The non-significant result has been misinterpreted as support for the null, when instead support has been found for the alternative.</w:t>
      </w:r>
    </w:p>
    <w:p w:rsidR="001657D3" w:rsidRPr="00CE1C70" w:rsidRDefault="001657D3" w:rsidP="00BB4E7D">
      <w:pPr>
        <w:rPr>
          <w:rFonts w:ascii="Times New Roman" w:hAnsi="Times New Roman" w:cs="Times New Roman"/>
          <w:sz w:val="24"/>
          <w:szCs w:val="24"/>
        </w:rPr>
      </w:pPr>
      <w:r>
        <w:rPr>
          <w:rFonts w:ascii="Times New Roman" w:hAnsi="Times New Roman" w:cs="Times New Roman"/>
          <w:color w:val="FF0000"/>
          <w:sz w:val="24"/>
          <w:szCs w:val="24"/>
        </w:rPr>
        <w:tab/>
      </w:r>
      <w:r w:rsidR="00CE1C70">
        <w:rPr>
          <w:rFonts w:ascii="Times New Roman" w:hAnsi="Times New Roman" w:cs="Times New Roman"/>
          <w:sz w:val="24"/>
          <w:szCs w:val="24"/>
        </w:rPr>
        <w:t>A similar phenomenon is observed in</w:t>
      </w:r>
      <w:r w:rsidRPr="00CE1C70">
        <w:rPr>
          <w:rFonts w:ascii="Times New Roman" w:hAnsi="Times New Roman" w:cs="Times New Roman"/>
          <w:sz w:val="24"/>
          <w:szCs w:val="24"/>
        </w:rPr>
        <w:t xml:space="preserve"> Valadez &amp; Ferguson (2012). In this study, participants</w:t>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w:t>
      </w:r>
      <w:r w:rsidR="00AE31E9" w:rsidRPr="00CE1C70">
        <w:rPr>
          <w:rFonts w:ascii="Times New Roman" w:hAnsi="Times New Roman" w:cs="Times New Roman"/>
          <w:sz w:val="24"/>
          <w:szCs w:val="24"/>
        </w:rPr>
        <w:t>hostile feelings were measured (</w:t>
      </w:r>
      <w:commentRangeStart w:id="37"/>
      <w:r w:rsidR="00AE31E9" w:rsidRPr="00CE1C70">
        <w:rPr>
          <w:rFonts w:ascii="Times New Roman" w:hAnsi="Times New Roman" w:cs="Times New Roman"/>
          <w:sz w:val="24"/>
          <w:szCs w:val="24"/>
        </w:rPr>
        <w:t xml:space="preserve">using the Social Hostility Scale; Anderson, </w:t>
      </w:r>
      <w:proofErr w:type="spellStart"/>
      <w:r w:rsidR="00AE31E9" w:rsidRPr="00CE1C70">
        <w:rPr>
          <w:rFonts w:ascii="Times New Roman" w:hAnsi="Times New Roman" w:cs="Times New Roman"/>
          <w:sz w:val="24"/>
          <w:szCs w:val="24"/>
        </w:rPr>
        <w:t>Deuser</w:t>
      </w:r>
      <w:proofErr w:type="spellEnd"/>
      <w:r w:rsidR="00AE31E9" w:rsidRPr="00CE1C70">
        <w:rPr>
          <w:rFonts w:ascii="Times New Roman" w:hAnsi="Times New Roman" w:cs="Times New Roman"/>
          <w:sz w:val="24"/>
          <w:szCs w:val="24"/>
        </w:rPr>
        <w:t xml:space="preserve">, &amp; </w:t>
      </w:r>
      <w:proofErr w:type="spellStart"/>
      <w:r w:rsidR="00AE31E9" w:rsidRPr="00CE1C70">
        <w:rPr>
          <w:rFonts w:ascii="Times New Roman" w:hAnsi="Times New Roman" w:cs="Times New Roman"/>
          <w:sz w:val="24"/>
          <w:szCs w:val="24"/>
        </w:rPr>
        <w:t>DeNeve</w:t>
      </w:r>
      <w:proofErr w:type="spellEnd"/>
      <w:r w:rsidR="00AE31E9" w:rsidRPr="00CE1C70">
        <w:rPr>
          <w:rFonts w:ascii="Times New Roman" w:hAnsi="Times New Roman" w:cs="Times New Roman"/>
          <w:sz w:val="24"/>
          <w:szCs w:val="24"/>
        </w:rPr>
        <w:t>, 1995</w:t>
      </w:r>
      <w:commentRangeEnd w:id="37"/>
      <w:r w:rsidR="003C6205">
        <w:rPr>
          <w:rStyle w:val="CommentReference"/>
        </w:rPr>
        <w:commentReference w:id="37"/>
      </w:r>
      <w:r w:rsidR="00AE31E9" w:rsidRPr="00CE1C70">
        <w:rPr>
          <w:rFonts w:ascii="Times New Roman" w:hAnsi="Times New Roman" w:cs="Times New Roman"/>
          <w:sz w:val="24"/>
          <w:szCs w:val="24"/>
        </w:rPr>
        <w:t>)</w:t>
      </w:r>
      <w:r w:rsidRPr="00CE1C70">
        <w:rPr>
          <w:rFonts w:ascii="Times New Roman" w:hAnsi="Times New Roman" w:cs="Times New Roman"/>
          <w:sz w:val="24"/>
          <w:szCs w:val="24"/>
        </w:rPr>
        <w:t xml:space="preserve"> before and after playing one of three games: a section from the beginning of </w:t>
      </w:r>
      <w:r w:rsidRPr="00CE1C70">
        <w:rPr>
          <w:rFonts w:ascii="Times New Roman" w:hAnsi="Times New Roman" w:cs="Times New Roman"/>
          <w:i/>
          <w:sz w:val="24"/>
          <w:szCs w:val="24"/>
        </w:rPr>
        <w:t xml:space="preserve">Red Dead Redemption, </w:t>
      </w:r>
      <w:r w:rsidRPr="00CE1C70">
        <w:rPr>
          <w:rFonts w:ascii="Times New Roman" w:hAnsi="Times New Roman" w:cs="Times New Roman"/>
          <w:sz w:val="24"/>
          <w:szCs w:val="24"/>
        </w:rPr>
        <w:t>a latter section of</w:t>
      </w:r>
      <w:r w:rsidR="00AE31E9" w:rsidRPr="00CE1C70">
        <w:rPr>
          <w:rFonts w:ascii="Times New Roman" w:hAnsi="Times New Roman" w:cs="Times New Roman"/>
          <w:sz w:val="24"/>
          <w:szCs w:val="24"/>
        </w:rPr>
        <w:t xml:space="preserve"> </w:t>
      </w:r>
      <w:r w:rsidR="00AE31E9" w:rsidRPr="00CE1C70">
        <w:rPr>
          <w:rFonts w:ascii="Times New Roman" w:hAnsi="Times New Roman" w:cs="Times New Roman"/>
          <w:i/>
          <w:sz w:val="24"/>
          <w:szCs w:val="24"/>
        </w:rPr>
        <w:t>Red Dead Redemption</w:t>
      </w:r>
      <w:r w:rsidRPr="00CE1C70">
        <w:rPr>
          <w:rFonts w:ascii="Times New Roman" w:hAnsi="Times New Roman" w:cs="Times New Roman"/>
          <w:sz w:val="24"/>
          <w:szCs w:val="24"/>
        </w:rPr>
        <w:t xml:space="preserve">, and </w:t>
      </w:r>
      <w:r w:rsidRPr="00CE1C70">
        <w:rPr>
          <w:rFonts w:ascii="Times New Roman" w:hAnsi="Times New Roman" w:cs="Times New Roman"/>
          <w:i/>
          <w:sz w:val="24"/>
          <w:szCs w:val="24"/>
        </w:rPr>
        <w:t>FIFA</w:t>
      </w:r>
      <w:r w:rsidR="00AE31E9" w:rsidRPr="00CE1C70">
        <w:rPr>
          <w:rFonts w:ascii="Times New Roman" w:hAnsi="Times New Roman" w:cs="Times New Roman"/>
          <w:i/>
          <w:sz w:val="24"/>
          <w:szCs w:val="24"/>
        </w:rPr>
        <w:t xml:space="preserve">. </w:t>
      </w:r>
      <w:r w:rsidR="00AE31E9" w:rsidRPr="00CE1C70">
        <w:rPr>
          <w:rFonts w:ascii="Times New Roman" w:hAnsi="Times New Roman" w:cs="Times New Roman"/>
          <w:sz w:val="24"/>
          <w:szCs w:val="24"/>
        </w:rPr>
        <w:t>Participants played the game for either 15 or 45 minutes.</w:t>
      </w:r>
      <w:r w:rsidR="008E118B" w:rsidRPr="00CE1C70">
        <w:rPr>
          <w:rFonts w:ascii="Times New Roman" w:hAnsi="Times New Roman" w:cs="Times New Roman"/>
          <w:sz w:val="24"/>
          <w:szCs w:val="24"/>
        </w:rPr>
        <w:t xml:space="preserve"> The condition in which the participants played the beginning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considered a nonviolent control condition, as was </w:t>
      </w:r>
      <w:r w:rsidR="008E118B" w:rsidRPr="00CE1C70">
        <w:rPr>
          <w:rFonts w:ascii="Times New Roman" w:hAnsi="Times New Roman" w:cs="Times New Roman"/>
          <w:i/>
          <w:sz w:val="24"/>
          <w:szCs w:val="24"/>
        </w:rPr>
        <w:t>FIFA</w:t>
      </w:r>
      <w:r w:rsidR="008E118B" w:rsidRPr="00CE1C70">
        <w:rPr>
          <w:rFonts w:ascii="Times New Roman" w:hAnsi="Times New Roman" w:cs="Times New Roman"/>
          <w:sz w:val="24"/>
          <w:szCs w:val="24"/>
        </w:rPr>
        <w:t xml:space="preserve">. Thus, the latter section of </w:t>
      </w:r>
      <w:r w:rsidR="008E118B" w:rsidRPr="00CE1C70">
        <w:rPr>
          <w:rFonts w:ascii="Times New Roman" w:hAnsi="Times New Roman" w:cs="Times New Roman"/>
          <w:i/>
          <w:sz w:val="24"/>
          <w:szCs w:val="24"/>
        </w:rPr>
        <w:t>Red Dead Redemption</w:t>
      </w:r>
      <w:r w:rsidR="008E118B" w:rsidRPr="00CE1C70">
        <w:rPr>
          <w:rFonts w:ascii="Times New Roman" w:hAnsi="Times New Roman" w:cs="Times New Roman"/>
          <w:sz w:val="24"/>
          <w:szCs w:val="24"/>
        </w:rPr>
        <w:t xml:space="preserve"> was compared to the other two conditions, and with a time X group test statistic of F(1, 94) = 3.11, p = .09, r = .17, the authors argued positive evidence for the null hypothesis. However, compared to the meta-analytic estimate of the effects of violent games on aggressive affect (r = .29, [.25, .34]), the data </w:t>
      </w:r>
      <w:r w:rsidR="00D12FBF">
        <w:rPr>
          <w:rFonts w:ascii="Times New Roman" w:hAnsi="Times New Roman" w:cs="Times New Roman"/>
          <w:sz w:val="24"/>
          <w:szCs w:val="24"/>
        </w:rPr>
        <w:t>slightly</w:t>
      </w:r>
      <w:r w:rsidR="008E118B" w:rsidRPr="00CE1C70">
        <w:rPr>
          <w:rFonts w:ascii="Times New Roman" w:hAnsi="Times New Roman" w:cs="Times New Roman"/>
          <w:sz w:val="24"/>
          <w:szCs w:val="24"/>
        </w:rPr>
        <w:t xml:space="preserve"> support the alternative hypothesis, not the null, BF</w:t>
      </w:r>
      <w:r w:rsidR="008E118B" w:rsidRPr="00CE1C70">
        <w:rPr>
          <w:rFonts w:ascii="Times New Roman" w:hAnsi="Times New Roman" w:cs="Times New Roman"/>
          <w:sz w:val="24"/>
          <w:szCs w:val="24"/>
          <w:vertAlign w:val="subscript"/>
        </w:rPr>
        <w:t>20</w:t>
      </w:r>
      <w:r w:rsidR="008E118B" w:rsidRPr="00CE1C70">
        <w:rPr>
          <w:rFonts w:ascii="Times New Roman" w:hAnsi="Times New Roman" w:cs="Times New Roman"/>
          <w:sz w:val="24"/>
          <w:szCs w:val="24"/>
        </w:rPr>
        <w:t xml:space="preserve"> = </w:t>
      </w:r>
      <w:r w:rsidR="00D12FBF">
        <w:rPr>
          <w:rFonts w:ascii="Times New Roman" w:hAnsi="Times New Roman" w:cs="Times New Roman"/>
          <w:sz w:val="24"/>
          <w:szCs w:val="24"/>
        </w:rPr>
        <w:t>1.93</w:t>
      </w:r>
      <w:r w:rsidR="008E118B" w:rsidRPr="00CE1C70">
        <w:rPr>
          <w:rFonts w:ascii="Times New Roman" w:hAnsi="Times New Roman" w:cs="Times New Roman"/>
          <w:sz w:val="24"/>
          <w:szCs w:val="24"/>
        </w:rPr>
        <w:t xml:space="preserve">. Since it seems unlikely that the early section of </w:t>
      </w:r>
      <w:r w:rsidR="008E118B" w:rsidRPr="00CE1C70">
        <w:rPr>
          <w:rFonts w:ascii="Times New Roman" w:hAnsi="Times New Roman" w:cs="Times New Roman"/>
          <w:i/>
          <w:sz w:val="24"/>
          <w:szCs w:val="24"/>
        </w:rPr>
        <w:t xml:space="preserve">Red Dead Redemption </w:t>
      </w:r>
      <w:r w:rsidR="008E118B" w:rsidRPr="00CE1C70">
        <w:rPr>
          <w:rFonts w:ascii="Times New Roman" w:hAnsi="Times New Roman" w:cs="Times New Roman"/>
          <w:sz w:val="24"/>
          <w:szCs w:val="24"/>
        </w:rPr>
        <w:t xml:space="preserve">was truly nonviolent – inspection of game footage indicates that the main character is shot in a </w:t>
      </w:r>
      <w:proofErr w:type="spellStart"/>
      <w:r w:rsidR="008E118B" w:rsidRPr="00CE1C70">
        <w:rPr>
          <w:rFonts w:ascii="Times New Roman" w:hAnsi="Times New Roman" w:cs="Times New Roman"/>
          <w:sz w:val="24"/>
          <w:szCs w:val="24"/>
        </w:rPr>
        <w:t>cutscene</w:t>
      </w:r>
      <w:proofErr w:type="spellEnd"/>
      <w:r w:rsidR="008E118B" w:rsidRPr="00CE1C70">
        <w:rPr>
          <w:rFonts w:ascii="Times New Roman" w:hAnsi="Times New Roman" w:cs="Times New Roman"/>
          <w:sz w:val="24"/>
          <w:szCs w:val="24"/>
        </w:rPr>
        <w:t xml:space="preserve"> within the first 15 minutes of play, much less the first 45 minutes of play</w:t>
      </w:r>
      <w:r w:rsidR="009F6300">
        <w:rPr>
          <w:rFonts w:ascii="Times New Roman" w:hAnsi="Times New Roman" w:cs="Times New Roman"/>
          <w:sz w:val="24"/>
          <w:szCs w:val="24"/>
        </w:rPr>
        <w:t xml:space="preserve"> (see </w:t>
      </w:r>
      <w:hyperlink r:id="rId10" w:history="1">
        <w:r w:rsidR="009F6300" w:rsidRPr="00224345">
          <w:rPr>
            <w:rStyle w:val="Hyperlink"/>
            <w:rFonts w:ascii="Times New Roman" w:hAnsi="Times New Roman" w:cs="Times New Roman"/>
            <w:sz w:val="24"/>
            <w:szCs w:val="24"/>
          </w:rPr>
          <w:t>http://youtu.be/3lAB1JlbVIM?t=5m28s</w:t>
        </w:r>
      </w:hyperlink>
      <w:r w:rsidR="009F6300">
        <w:rPr>
          <w:rFonts w:ascii="Times New Roman" w:hAnsi="Times New Roman" w:cs="Times New Roman"/>
          <w:sz w:val="24"/>
          <w:szCs w:val="24"/>
        </w:rPr>
        <w:t>)</w:t>
      </w:r>
      <w:r w:rsidR="008E118B" w:rsidRPr="00CE1C70">
        <w:rPr>
          <w:rFonts w:ascii="Times New Roman" w:hAnsi="Times New Roman" w:cs="Times New Roman"/>
          <w:sz w:val="24"/>
          <w:szCs w:val="24"/>
        </w:rPr>
        <w:t xml:space="preserve"> – we performed the analysis again, </w:t>
      </w:r>
      <w:commentRangeStart w:id="38"/>
      <w:r w:rsidR="008E118B" w:rsidRPr="00CE1C70">
        <w:rPr>
          <w:rFonts w:ascii="Times New Roman" w:hAnsi="Times New Roman" w:cs="Times New Roman"/>
          <w:sz w:val="24"/>
          <w:szCs w:val="24"/>
        </w:rPr>
        <w:t xml:space="preserve">this time comparing the two </w:t>
      </w:r>
      <w:r w:rsidR="008E118B" w:rsidRPr="00CE1C70">
        <w:rPr>
          <w:rFonts w:ascii="Times New Roman" w:hAnsi="Times New Roman" w:cs="Times New Roman"/>
          <w:i/>
          <w:sz w:val="24"/>
          <w:szCs w:val="24"/>
        </w:rPr>
        <w:t xml:space="preserve">Red Dead Redemption </w:t>
      </w:r>
      <w:commentRangeEnd w:id="38"/>
      <w:r w:rsidR="00856F16">
        <w:rPr>
          <w:rStyle w:val="CommentReference"/>
        </w:rPr>
        <w:commentReference w:id="38"/>
      </w:r>
      <w:r w:rsidR="008E118B" w:rsidRPr="00CE1C70">
        <w:rPr>
          <w:rFonts w:ascii="Times New Roman" w:hAnsi="Times New Roman" w:cs="Times New Roman"/>
          <w:sz w:val="24"/>
          <w:szCs w:val="24"/>
        </w:rPr>
        <w:t xml:space="preserve">conditions against the </w:t>
      </w:r>
      <w:r w:rsidR="008E118B" w:rsidRPr="00CE1C70">
        <w:rPr>
          <w:rFonts w:ascii="Times New Roman" w:hAnsi="Times New Roman" w:cs="Times New Roman"/>
          <w:i/>
          <w:sz w:val="24"/>
          <w:szCs w:val="24"/>
        </w:rPr>
        <w:t xml:space="preserve">FIFA </w:t>
      </w:r>
      <w:r w:rsidR="008E118B" w:rsidRPr="00CE1C70">
        <w:rPr>
          <w:rFonts w:ascii="Times New Roman" w:hAnsi="Times New Roman" w:cs="Times New Roman"/>
          <w:sz w:val="24"/>
          <w:szCs w:val="24"/>
        </w:rPr>
        <w:t xml:space="preserve">condition. This yields an effect size of </w:t>
      </w:r>
      <w:r w:rsidR="008E118B" w:rsidRPr="00CE1C70">
        <w:rPr>
          <w:rFonts w:ascii="Times New Roman" w:hAnsi="Times New Roman" w:cs="Times New Roman"/>
          <w:i/>
          <w:sz w:val="24"/>
          <w:szCs w:val="24"/>
        </w:rPr>
        <w:t>r</w:t>
      </w:r>
      <w:r w:rsidR="008E118B" w:rsidRPr="00CE1C70">
        <w:rPr>
          <w:rFonts w:ascii="Times New Roman" w:hAnsi="Times New Roman" w:cs="Times New Roman"/>
          <w:sz w:val="24"/>
          <w:szCs w:val="24"/>
        </w:rPr>
        <w:t xml:space="preserve"> = .22, </w:t>
      </w:r>
      <w:commentRangeStart w:id="39"/>
      <w:r w:rsidR="008E118B" w:rsidRPr="00CE1C70">
        <w:rPr>
          <w:rFonts w:ascii="Times New Roman" w:hAnsi="Times New Roman" w:cs="Times New Roman"/>
          <w:sz w:val="24"/>
          <w:szCs w:val="24"/>
        </w:rPr>
        <w:t xml:space="preserve">[.02, .39] </w:t>
      </w:r>
      <w:commentRangeEnd w:id="39"/>
      <w:r w:rsidR="00856F16">
        <w:rPr>
          <w:rStyle w:val="CommentReference"/>
        </w:rPr>
        <w:commentReference w:id="39"/>
      </w:r>
      <w:r w:rsidR="008E118B" w:rsidRPr="00CE1C70">
        <w:rPr>
          <w:rFonts w:ascii="Times New Roman" w:hAnsi="Times New Roman" w:cs="Times New Roman"/>
          <w:sz w:val="24"/>
          <w:szCs w:val="24"/>
        </w:rPr>
        <w:t>with BF</w:t>
      </w:r>
      <w:r w:rsidR="008E118B" w:rsidRPr="00CE1C70">
        <w:rPr>
          <w:rFonts w:ascii="Times New Roman" w:hAnsi="Times New Roman" w:cs="Times New Roman"/>
          <w:sz w:val="24"/>
          <w:szCs w:val="24"/>
          <w:vertAlign w:val="subscript"/>
        </w:rPr>
        <w:t>20</w:t>
      </w:r>
      <w:r w:rsidR="008E118B" w:rsidRPr="00CE1C70">
        <w:rPr>
          <w:rFonts w:ascii="Times New Roman" w:hAnsi="Times New Roman" w:cs="Times New Roman"/>
          <w:sz w:val="24"/>
          <w:szCs w:val="24"/>
        </w:rPr>
        <w:t xml:space="preserve"> = </w:t>
      </w:r>
      <w:r w:rsidR="00D12FBF">
        <w:rPr>
          <w:rFonts w:ascii="Times New Roman" w:hAnsi="Times New Roman" w:cs="Times New Roman"/>
          <w:sz w:val="24"/>
          <w:szCs w:val="24"/>
        </w:rPr>
        <w:t>8.54, indicating moderately strong support for the alternative</w:t>
      </w:r>
      <w:r w:rsidR="008E118B" w:rsidRPr="00CE1C70">
        <w:rPr>
          <w:rFonts w:ascii="Times New Roman" w:hAnsi="Times New Roman" w:cs="Times New Roman"/>
          <w:sz w:val="24"/>
          <w:szCs w:val="24"/>
        </w:rPr>
        <w:t>.</w:t>
      </w:r>
      <w:r w:rsidR="00B90207" w:rsidRPr="00CE1C70">
        <w:rPr>
          <w:rFonts w:ascii="Times New Roman" w:hAnsi="Times New Roman" w:cs="Times New Roman"/>
          <w:sz w:val="24"/>
          <w:szCs w:val="24"/>
        </w:rPr>
        <w:t xml:space="preserve"> There is one last wrinkle to this study: </w:t>
      </w:r>
      <w:r w:rsidR="00241868" w:rsidRPr="00CE1C70">
        <w:rPr>
          <w:rFonts w:ascii="Times New Roman" w:hAnsi="Times New Roman" w:cs="Times New Roman"/>
          <w:sz w:val="24"/>
          <w:szCs w:val="24"/>
        </w:rPr>
        <w:t>a main effect of time was observed such that</w:t>
      </w:r>
      <w:r w:rsidR="00B90207" w:rsidRPr="00CE1C70">
        <w:rPr>
          <w:rFonts w:ascii="Times New Roman" w:hAnsi="Times New Roman" w:cs="Times New Roman"/>
          <w:sz w:val="24"/>
          <w:szCs w:val="24"/>
        </w:rPr>
        <w:t xml:space="preserve"> Social Hostility Scale scores </w:t>
      </w:r>
      <w:r w:rsidR="00B90207" w:rsidRPr="00CE1C70">
        <w:rPr>
          <w:rFonts w:ascii="Times New Roman" w:hAnsi="Times New Roman" w:cs="Times New Roman"/>
          <w:i/>
          <w:sz w:val="24"/>
          <w:szCs w:val="24"/>
        </w:rPr>
        <w:t>decreased</w:t>
      </w:r>
      <w:r w:rsidR="00B90207" w:rsidRPr="00CE1C70">
        <w:rPr>
          <w:rFonts w:ascii="Times New Roman" w:hAnsi="Times New Roman" w:cs="Times New Roman"/>
          <w:sz w:val="24"/>
          <w:szCs w:val="24"/>
        </w:rPr>
        <w:t xml:space="preserve"> from pretest to posttest</w:t>
      </w:r>
      <w:r w:rsidR="00241868" w:rsidRPr="00CE1C70">
        <w:rPr>
          <w:rFonts w:ascii="Times New Roman" w:hAnsi="Times New Roman" w:cs="Times New Roman"/>
          <w:sz w:val="24"/>
          <w:szCs w:val="24"/>
        </w:rPr>
        <w:t xml:space="preserve">, </w:t>
      </w:r>
      <w:proofErr w:type="gramStart"/>
      <w:r w:rsidR="00241868" w:rsidRPr="00CE1C70">
        <w:rPr>
          <w:rFonts w:ascii="Times New Roman" w:hAnsi="Times New Roman" w:cs="Times New Roman"/>
          <w:sz w:val="24"/>
          <w:szCs w:val="24"/>
        </w:rPr>
        <w:t>F(</w:t>
      </w:r>
      <w:proofErr w:type="gramEnd"/>
      <w:r w:rsidR="00241868" w:rsidRPr="00CE1C70">
        <w:rPr>
          <w:rFonts w:ascii="Times New Roman" w:hAnsi="Times New Roman" w:cs="Times New Roman"/>
          <w:sz w:val="24"/>
          <w:szCs w:val="24"/>
        </w:rPr>
        <w:t xml:space="preserve">1.94)=8.15, </w:t>
      </w:r>
      <w:r w:rsidR="00241868" w:rsidRPr="00CE1C70">
        <w:rPr>
          <w:rFonts w:ascii="Times New Roman" w:hAnsi="Times New Roman" w:cs="Times New Roman"/>
          <w:i/>
          <w:sz w:val="24"/>
          <w:szCs w:val="24"/>
        </w:rPr>
        <w:t xml:space="preserve">p </w:t>
      </w:r>
      <w:r w:rsidR="00241868" w:rsidRPr="00CE1C70">
        <w:rPr>
          <w:rFonts w:ascii="Times New Roman" w:hAnsi="Times New Roman" w:cs="Times New Roman"/>
          <w:sz w:val="24"/>
          <w:szCs w:val="24"/>
        </w:rPr>
        <w:t xml:space="preserve">= .005, </w:t>
      </w:r>
      <w:r w:rsidR="00241868" w:rsidRPr="00CE1C70">
        <w:rPr>
          <w:rFonts w:ascii="Times New Roman" w:hAnsi="Times New Roman" w:cs="Times New Roman"/>
          <w:i/>
          <w:sz w:val="24"/>
          <w:szCs w:val="24"/>
        </w:rPr>
        <w:t>r</w:t>
      </w:r>
      <w:r w:rsidR="00241868" w:rsidRPr="00CE1C70">
        <w:rPr>
          <w:rFonts w:ascii="Times New Roman" w:hAnsi="Times New Roman" w:cs="Times New Roman"/>
          <w:sz w:val="24"/>
          <w:szCs w:val="24"/>
        </w:rPr>
        <w:t xml:space="preserve"> = .277 [.078, .443], BF</w:t>
      </w:r>
      <w:r w:rsidR="00241868" w:rsidRPr="00CE1C70">
        <w:rPr>
          <w:rFonts w:ascii="Times New Roman" w:hAnsi="Times New Roman" w:cs="Times New Roman"/>
          <w:sz w:val="24"/>
          <w:szCs w:val="24"/>
          <w:vertAlign w:val="subscript"/>
        </w:rPr>
        <w:t>10</w:t>
      </w:r>
      <w:r w:rsidR="00241868" w:rsidRPr="00CE1C70">
        <w:rPr>
          <w:rFonts w:ascii="Times New Roman" w:hAnsi="Times New Roman" w:cs="Times New Roman"/>
          <w:sz w:val="24"/>
          <w:szCs w:val="24"/>
        </w:rPr>
        <w:t xml:space="preserve"> = 4.99</w:t>
      </w:r>
      <w:r w:rsidR="00B90207" w:rsidRPr="00CE1C70">
        <w:rPr>
          <w:rFonts w:ascii="Times New Roman" w:hAnsi="Times New Roman" w:cs="Times New Roman"/>
          <w:sz w:val="24"/>
          <w:szCs w:val="24"/>
        </w:rPr>
        <w:t xml:space="preserve">. </w:t>
      </w:r>
      <w:r w:rsidR="00241868" w:rsidRPr="00CE1C70">
        <w:rPr>
          <w:rFonts w:ascii="Times New Roman" w:hAnsi="Times New Roman" w:cs="Times New Roman"/>
          <w:sz w:val="24"/>
          <w:szCs w:val="24"/>
        </w:rPr>
        <w:t xml:space="preserve">Thus, while this study provides evidence that violent games increase aggressive affect relative to nonviolent games, it also suggests that this observation is not due to increases in aggressive affect as a result of violent gameplay, but rather, smaller decreases in aggressive affect relative to those caused by nonviolent gameplay. </w:t>
      </w:r>
      <w:r w:rsidR="00D12FBF">
        <w:rPr>
          <w:rFonts w:ascii="Times New Roman" w:hAnsi="Times New Roman" w:cs="Times New Roman"/>
          <w:sz w:val="24"/>
          <w:szCs w:val="24"/>
        </w:rPr>
        <w:t xml:space="preserve">(However, remember also that the conditions do not appear to be well-matched, and so could still be due to </w:t>
      </w:r>
      <w:proofErr w:type="gramStart"/>
      <w:r w:rsidR="00D12FBF">
        <w:rPr>
          <w:rFonts w:ascii="Times New Roman" w:hAnsi="Times New Roman" w:cs="Times New Roman"/>
          <w:sz w:val="24"/>
          <w:szCs w:val="24"/>
        </w:rPr>
        <w:t>the confounds</w:t>
      </w:r>
      <w:proofErr w:type="gramEnd"/>
      <w:r w:rsidR="00D12FBF">
        <w:rPr>
          <w:rFonts w:ascii="Times New Roman" w:hAnsi="Times New Roman" w:cs="Times New Roman"/>
          <w:sz w:val="24"/>
          <w:szCs w:val="24"/>
        </w:rPr>
        <w:t xml:space="preserve"> suspected in other research.) </w:t>
      </w:r>
      <w:r w:rsidR="00241868" w:rsidRPr="00CE1C70">
        <w:rPr>
          <w:rFonts w:ascii="Times New Roman" w:hAnsi="Times New Roman" w:cs="Times New Roman"/>
          <w:sz w:val="24"/>
          <w:szCs w:val="24"/>
        </w:rPr>
        <w:t>Future research should explore this possibility through application of repeated measures designs.</w:t>
      </w:r>
    </w:p>
    <w:p w:rsidR="006C4016" w:rsidRPr="006C4016" w:rsidRDefault="006C4016" w:rsidP="00C47553">
      <w:pPr>
        <w:outlineLvl w:val="0"/>
        <w:rPr>
          <w:rFonts w:ascii="Times New Roman" w:hAnsi="Times New Roman" w:cs="Times New Roman"/>
          <w:b/>
          <w:sz w:val="24"/>
          <w:szCs w:val="24"/>
        </w:rPr>
      </w:pPr>
      <w:r w:rsidRPr="006C4016">
        <w:rPr>
          <w:rFonts w:ascii="Times New Roman" w:hAnsi="Times New Roman" w:cs="Times New Roman"/>
          <w:b/>
          <w:sz w:val="24"/>
          <w:szCs w:val="24"/>
        </w:rPr>
        <w:t>Summary</w:t>
      </w:r>
    </w:p>
    <w:p w:rsidR="006C4016" w:rsidRDefault="006C4016" w:rsidP="00BB4E7D">
      <w:pPr>
        <w:rPr>
          <w:rFonts w:ascii="Times New Roman" w:hAnsi="Times New Roman" w:cs="Times New Roman"/>
          <w:sz w:val="24"/>
          <w:szCs w:val="24"/>
        </w:rPr>
      </w:pPr>
      <w:r>
        <w:rPr>
          <w:rFonts w:ascii="Times New Roman" w:hAnsi="Times New Roman" w:cs="Times New Roman"/>
          <w:color w:val="FF0000"/>
          <w:sz w:val="24"/>
          <w:szCs w:val="24"/>
        </w:rPr>
        <w:tab/>
      </w:r>
      <w:r w:rsidRPr="006C4016">
        <w:rPr>
          <w:rFonts w:ascii="Times New Roman" w:hAnsi="Times New Roman" w:cs="Times New Roman"/>
          <w:sz w:val="24"/>
          <w:szCs w:val="24"/>
        </w:rPr>
        <w:t xml:space="preserve">Clearly, </w:t>
      </w:r>
      <w:r>
        <w:rPr>
          <w:rFonts w:ascii="Times New Roman" w:hAnsi="Times New Roman" w:cs="Times New Roman"/>
          <w:i/>
          <w:sz w:val="24"/>
          <w:szCs w:val="24"/>
        </w:rPr>
        <w:t xml:space="preserve">p </w:t>
      </w:r>
      <w:r>
        <w:rPr>
          <w:rFonts w:ascii="Times New Roman" w:hAnsi="Times New Roman" w:cs="Times New Roman"/>
          <w:sz w:val="24"/>
          <w:szCs w:val="24"/>
        </w:rPr>
        <w:t xml:space="preserve">&gt; .05 can describe a wide variety of situations, and thus, its inferential value is limited. </w:t>
      </w:r>
      <w:r w:rsidR="00241868">
        <w:rPr>
          <w:rFonts w:ascii="Times New Roman" w:hAnsi="Times New Roman" w:cs="Times New Roman"/>
          <w:sz w:val="24"/>
          <w:szCs w:val="24"/>
        </w:rPr>
        <w:t>Among the articles reviewed in this section,</w:t>
      </w:r>
      <w:r w:rsidR="009E0DB7">
        <w:rPr>
          <w:rFonts w:ascii="Times New Roman" w:hAnsi="Times New Roman" w:cs="Times New Roman"/>
          <w:sz w:val="24"/>
          <w:szCs w:val="24"/>
        </w:rPr>
        <w:t xml:space="preserve"> </w:t>
      </w:r>
      <w:r w:rsidR="009E0DB7">
        <w:rPr>
          <w:rFonts w:ascii="Times New Roman" w:hAnsi="Times New Roman" w:cs="Times New Roman"/>
          <w:i/>
          <w:sz w:val="24"/>
          <w:szCs w:val="24"/>
        </w:rPr>
        <w:t xml:space="preserve">p </w:t>
      </w:r>
      <w:r w:rsidR="009E0DB7">
        <w:rPr>
          <w:rFonts w:ascii="Times New Roman" w:hAnsi="Times New Roman" w:cs="Times New Roman"/>
          <w:sz w:val="24"/>
          <w:szCs w:val="24"/>
        </w:rPr>
        <w:t xml:space="preserve">&gt; .05 applied to a range of all possible study results: some studies had strong evidence for the null, others had only slight evidence for the null, and still others actually supported the alternative. </w:t>
      </w:r>
      <w:r>
        <w:rPr>
          <w:rFonts w:ascii="Times New Roman" w:hAnsi="Times New Roman" w:cs="Times New Roman"/>
          <w:sz w:val="24"/>
          <w:szCs w:val="24"/>
        </w:rPr>
        <w:t>A</w:t>
      </w:r>
      <w:r w:rsidR="00A92BF3">
        <w:rPr>
          <w:rFonts w:ascii="Times New Roman" w:hAnsi="Times New Roman" w:cs="Times New Roman"/>
          <w:sz w:val="24"/>
          <w:szCs w:val="24"/>
        </w:rPr>
        <w:t>s in the pilot testing example above, failure to reject the null does not constitute evidence for the null;</w:t>
      </w:r>
      <w:r>
        <w:rPr>
          <w:rFonts w:ascii="Times New Roman" w:hAnsi="Times New Roman" w:cs="Times New Roman"/>
          <w:sz w:val="24"/>
          <w:szCs w:val="24"/>
        </w:rPr>
        <w:t xml:space="preserve"> researchers hoping to retain the null can always manage to do so by collecting arbitrarily small sample sizes. </w:t>
      </w:r>
      <w:r w:rsidR="001657D3">
        <w:rPr>
          <w:rFonts w:ascii="Times New Roman" w:hAnsi="Times New Roman" w:cs="Times New Roman"/>
          <w:sz w:val="24"/>
          <w:szCs w:val="24"/>
        </w:rPr>
        <w:t xml:space="preserve">While reviewers are becoming increasingly savvy to this problem, there still remains the issue of quantifying the evidence for or against the null, even in a sufficiently large sample. Thus, we advocate the application of model comparison techniques presented by </w:t>
      </w:r>
      <w:proofErr w:type="spellStart"/>
      <w:r w:rsidR="001657D3">
        <w:rPr>
          <w:rFonts w:ascii="Times New Roman" w:hAnsi="Times New Roman" w:cs="Times New Roman"/>
          <w:sz w:val="24"/>
          <w:szCs w:val="24"/>
        </w:rPr>
        <w:t>Rouder</w:t>
      </w:r>
      <w:proofErr w:type="spellEnd"/>
      <w:r w:rsidR="001657D3">
        <w:rPr>
          <w:rFonts w:ascii="Times New Roman" w:hAnsi="Times New Roman" w:cs="Times New Roman"/>
          <w:sz w:val="24"/>
          <w:szCs w:val="24"/>
        </w:rPr>
        <w:t xml:space="preserve"> et al. (2012) and </w:t>
      </w:r>
      <w:proofErr w:type="spellStart"/>
      <w:r w:rsidR="001657D3">
        <w:rPr>
          <w:rFonts w:ascii="Times New Roman" w:hAnsi="Times New Roman" w:cs="Times New Roman"/>
          <w:sz w:val="24"/>
          <w:szCs w:val="24"/>
        </w:rPr>
        <w:t>Dienes</w:t>
      </w:r>
      <w:proofErr w:type="spellEnd"/>
      <w:r w:rsidR="001657D3">
        <w:rPr>
          <w:rFonts w:ascii="Times New Roman" w:hAnsi="Times New Roman" w:cs="Times New Roman"/>
          <w:sz w:val="24"/>
          <w:szCs w:val="24"/>
        </w:rPr>
        <w:t xml:space="preserve"> (2011, 2014).</w:t>
      </w:r>
      <w:r w:rsidR="00241868">
        <w:rPr>
          <w:rFonts w:ascii="Times New Roman" w:hAnsi="Times New Roman" w:cs="Times New Roman"/>
          <w:sz w:val="24"/>
          <w:szCs w:val="24"/>
        </w:rPr>
        <w:t xml:space="preserve"> </w:t>
      </w:r>
    </w:p>
    <w:p w:rsidR="00CE13F5" w:rsidRDefault="00CE13F5" w:rsidP="00BB4E7D">
      <w:pPr>
        <w:rPr>
          <w:rFonts w:ascii="Times New Roman" w:hAnsi="Times New Roman" w:cs="Times New Roman"/>
          <w:sz w:val="24"/>
          <w:szCs w:val="24"/>
        </w:rPr>
      </w:pPr>
      <w:r>
        <w:rPr>
          <w:rFonts w:ascii="Times New Roman" w:hAnsi="Times New Roman" w:cs="Times New Roman"/>
          <w:sz w:val="24"/>
          <w:szCs w:val="24"/>
        </w:rPr>
        <w:t xml:space="preserve">[How would the results have looked with ESCI or NHST?] Note that very few of the studies presented in Table 3 exclude </w:t>
      </w:r>
      <w:r>
        <w:rPr>
          <w:rFonts w:ascii="Times New Roman" w:hAnsi="Times New Roman" w:cs="Times New Roman"/>
          <w:i/>
          <w:sz w:val="24"/>
          <w:szCs w:val="24"/>
        </w:rPr>
        <w:t>r</w:t>
      </w:r>
      <w:r>
        <w:rPr>
          <w:rFonts w:ascii="Times New Roman" w:hAnsi="Times New Roman" w:cs="Times New Roman"/>
          <w:sz w:val="24"/>
          <w:szCs w:val="24"/>
        </w:rPr>
        <w:t xml:space="preserve"> = .21 from their confidence interval. Application of this testing procedure would report simply that the data were incapable of rejecting either hypothesis, even though, as our analyses demonstrate, there is at least some evidence in many of these studies.</w:t>
      </w:r>
    </w:p>
    <w:p w:rsidR="00CE13F5" w:rsidRPr="006C4016" w:rsidRDefault="00CE13F5" w:rsidP="00BB4E7D">
      <w:pPr>
        <w:rPr>
          <w:rFonts w:ascii="Times New Roman" w:hAnsi="Times New Roman" w:cs="Times New Roman"/>
          <w:sz w:val="24"/>
          <w:szCs w:val="24"/>
        </w:rPr>
      </w:pPr>
    </w:p>
    <w:p w:rsidR="00E30D8F" w:rsidRPr="00E30D8F" w:rsidRDefault="00E30D8F" w:rsidP="009E0DB7">
      <w:pPr>
        <w:jc w:val="center"/>
        <w:outlineLvl w:val="0"/>
        <w:rPr>
          <w:rFonts w:ascii="Times New Roman" w:hAnsi="Times New Roman" w:cs="Times New Roman"/>
          <w:b/>
          <w:i/>
          <w:sz w:val="24"/>
          <w:szCs w:val="24"/>
        </w:rPr>
      </w:pPr>
      <w:r>
        <w:rPr>
          <w:rFonts w:ascii="Times New Roman" w:hAnsi="Times New Roman" w:cs="Times New Roman"/>
          <w:b/>
          <w:sz w:val="24"/>
          <w:szCs w:val="24"/>
        </w:rPr>
        <w:t>Still No Replacement for Data Integrity</w:t>
      </w:r>
    </w:p>
    <w:p w:rsidR="008A202A" w:rsidRDefault="009538A3" w:rsidP="00E30D8F">
      <w:pPr>
        <w:ind w:firstLine="720"/>
        <w:rPr>
          <w:rFonts w:ascii="Times New Roman" w:hAnsi="Times New Roman" w:cs="Times New Roman"/>
          <w:sz w:val="24"/>
          <w:szCs w:val="24"/>
        </w:rPr>
      </w:pPr>
      <w:r>
        <w:rPr>
          <w:rFonts w:ascii="Times New Roman" w:hAnsi="Times New Roman" w:cs="Times New Roman"/>
          <w:sz w:val="24"/>
          <w:szCs w:val="24"/>
        </w:rPr>
        <w:t xml:space="preserve">Earlier in this manuscript, we </w:t>
      </w:r>
      <w:r w:rsidR="0056427D">
        <w:rPr>
          <w:rFonts w:ascii="Times New Roman" w:hAnsi="Times New Roman" w:cs="Times New Roman"/>
          <w:sz w:val="24"/>
          <w:szCs w:val="24"/>
        </w:rPr>
        <w:t>described how Elson et al. (2013</w:t>
      </w:r>
      <w:r>
        <w:rPr>
          <w:rFonts w:ascii="Times New Roman" w:hAnsi="Times New Roman" w:cs="Times New Roman"/>
          <w:sz w:val="24"/>
          <w:szCs w:val="24"/>
        </w:rPr>
        <w:t xml:space="preserve">) seem to have found evidence for </w:t>
      </w:r>
      <w:r w:rsidR="00833943">
        <w:rPr>
          <w:rFonts w:ascii="Times New Roman" w:hAnsi="Times New Roman" w:cs="Times New Roman"/>
          <w:sz w:val="24"/>
          <w:szCs w:val="24"/>
        </w:rPr>
        <w:t>the theorized</w:t>
      </w:r>
      <w:r>
        <w:rPr>
          <w:rFonts w:ascii="Times New Roman" w:hAnsi="Times New Roman" w:cs="Times New Roman"/>
          <w:sz w:val="24"/>
          <w:szCs w:val="24"/>
        </w:rPr>
        <w:t xml:space="preserve"> effect despite an original argument for the null based on </w:t>
      </w:r>
      <w:r>
        <w:rPr>
          <w:rFonts w:ascii="Times New Roman" w:hAnsi="Times New Roman" w:cs="Times New Roman"/>
          <w:i/>
          <w:sz w:val="24"/>
          <w:szCs w:val="24"/>
        </w:rPr>
        <w:t xml:space="preserve">p </w:t>
      </w:r>
      <w:r>
        <w:rPr>
          <w:rFonts w:ascii="Times New Roman" w:hAnsi="Times New Roman" w:cs="Times New Roman"/>
          <w:sz w:val="24"/>
          <w:szCs w:val="24"/>
        </w:rPr>
        <w:t xml:space="preserve">&gt; .05. In correspondence with these authors, they asked that we consider their </w:t>
      </w:r>
      <w:r w:rsidR="006E5437">
        <w:rPr>
          <w:rFonts w:ascii="Times New Roman" w:hAnsi="Times New Roman" w:cs="Times New Roman"/>
          <w:sz w:val="24"/>
          <w:szCs w:val="24"/>
        </w:rPr>
        <w:t>criticism</w:t>
      </w:r>
      <w:r>
        <w:rPr>
          <w:rFonts w:ascii="Times New Roman" w:hAnsi="Times New Roman" w:cs="Times New Roman"/>
          <w:sz w:val="24"/>
          <w:szCs w:val="24"/>
        </w:rPr>
        <w:t xml:space="preserve"> that the CRTT </w:t>
      </w:r>
      <w:r w:rsidR="006E5437">
        <w:rPr>
          <w:rFonts w:ascii="Times New Roman" w:hAnsi="Times New Roman" w:cs="Times New Roman"/>
          <w:sz w:val="24"/>
          <w:szCs w:val="24"/>
        </w:rPr>
        <w:t>measure</w:t>
      </w:r>
      <w:r>
        <w:rPr>
          <w:rFonts w:ascii="Times New Roman" w:hAnsi="Times New Roman" w:cs="Times New Roman"/>
          <w:sz w:val="24"/>
          <w:szCs w:val="24"/>
        </w:rPr>
        <w:t xml:space="preserve"> is flexibly quantified</w:t>
      </w:r>
      <w:r w:rsidR="006E5437">
        <w:rPr>
          <w:rFonts w:ascii="Times New Roman" w:hAnsi="Times New Roman" w:cs="Times New Roman"/>
          <w:sz w:val="24"/>
          <w:szCs w:val="24"/>
        </w:rPr>
        <w:t xml:space="preserve">, potentially allowing </w:t>
      </w:r>
      <w:r w:rsidR="006E5437" w:rsidRPr="005779CC">
        <w:rPr>
          <w:rFonts w:ascii="Times New Roman" w:hAnsi="Times New Roman" w:cs="Times New Roman"/>
          <w:sz w:val="24"/>
          <w:szCs w:val="24"/>
        </w:rPr>
        <w:t xml:space="preserve">researchers to selectively report the quantification with the biggest effect </w:t>
      </w:r>
      <w:r w:rsidR="0056427D">
        <w:rPr>
          <w:rFonts w:ascii="Times New Roman" w:hAnsi="Times New Roman" w:cs="Times New Roman"/>
          <w:sz w:val="24"/>
          <w:szCs w:val="24"/>
        </w:rPr>
        <w:t xml:space="preserve">size </w:t>
      </w:r>
      <w:r w:rsidR="006E5437" w:rsidRPr="005779CC">
        <w:rPr>
          <w:rFonts w:ascii="Times New Roman" w:hAnsi="Times New Roman" w:cs="Times New Roman"/>
          <w:sz w:val="24"/>
          <w:szCs w:val="24"/>
        </w:rPr>
        <w:t xml:space="preserve">or the smallest </w:t>
      </w:r>
      <w:r w:rsidR="006E5437" w:rsidRPr="0056427D">
        <w:rPr>
          <w:rFonts w:ascii="Times New Roman" w:hAnsi="Times New Roman" w:cs="Times New Roman"/>
          <w:i/>
          <w:sz w:val="24"/>
          <w:szCs w:val="24"/>
        </w:rPr>
        <w:t>p</w:t>
      </w:r>
      <w:r w:rsidR="006E5437" w:rsidRPr="005779CC">
        <w:rPr>
          <w:rFonts w:ascii="Times New Roman" w:hAnsi="Times New Roman" w:cs="Times New Roman"/>
          <w:sz w:val="24"/>
          <w:szCs w:val="24"/>
        </w:rPr>
        <w:t>-value</w:t>
      </w:r>
      <w:r w:rsidR="0056427D">
        <w:rPr>
          <w:rFonts w:ascii="Times New Roman" w:hAnsi="Times New Roman" w:cs="Times New Roman"/>
          <w:sz w:val="24"/>
          <w:szCs w:val="24"/>
        </w:rPr>
        <w:t xml:space="preserve"> (Elson, </w:t>
      </w:r>
      <w:proofErr w:type="spellStart"/>
      <w:r w:rsidR="0056427D">
        <w:rPr>
          <w:rFonts w:ascii="Times New Roman" w:hAnsi="Times New Roman" w:cs="Times New Roman"/>
          <w:sz w:val="24"/>
          <w:szCs w:val="24"/>
        </w:rPr>
        <w:t>Mohseni</w:t>
      </w:r>
      <w:proofErr w:type="spellEnd"/>
      <w:r w:rsidR="0056427D">
        <w:rPr>
          <w:rFonts w:ascii="Times New Roman" w:hAnsi="Times New Roman" w:cs="Times New Roman"/>
          <w:sz w:val="24"/>
          <w:szCs w:val="24"/>
        </w:rPr>
        <w:t xml:space="preserve">, Breuer, </w:t>
      </w:r>
      <w:proofErr w:type="spellStart"/>
      <w:r w:rsidR="0056427D">
        <w:rPr>
          <w:rFonts w:ascii="Times New Roman" w:hAnsi="Times New Roman" w:cs="Times New Roman"/>
          <w:sz w:val="24"/>
          <w:szCs w:val="24"/>
        </w:rPr>
        <w:t>Scharkow</w:t>
      </w:r>
      <w:proofErr w:type="spellEnd"/>
      <w:r w:rsidR="0056427D">
        <w:rPr>
          <w:rFonts w:ascii="Times New Roman" w:hAnsi="Times New Roman" w:cs="Times New Roman"/>
          <w:sz w:val="24"/>
          <w:szCs w:val="24"/>
        </w:rPr>
        <w:t xml:space="preserve">, &amp; </w:t>
      </w:r>
      <w:proofErr w:type="spellStart"/>
      <w:r w:rsidR="0056427D">
        <w:rPr>
          <w:rFonts w:ascii="Times New Roman" w:hAnsi="Times New Roman" w:cs="Times New Roman"/>
          <w:sz w:val="24"/>
          <w:szCs w:val="24"/>
        </w:rPr>
        <w:t>Quandt</w:t>
      </w:r>
      <w:proofErr w:type="spellEnd"/>
      <w:r w:rsidR="0056427D">
        <w:rPr>
          <w:rFonts w:ascii="Times New Roman" w:hAnsi="Times New Roman" w:cs="Times New Roman"/>
          <w:sz w:val="24"/>
          <w:szCs w:val="24"/>
        </w:rPr>
        <w:t>, 2014)</w:t>
      </w:r>
      <w:r w:rsidR="006E5437" w:rsidRPr="005779CC">
        <w:rPr>
          <w:rFonts w:ascii="Times New Roman" w:hAnsi="Times New Roman" w:cs="Times New Roman"/>
          <w:sz w:val="24"/>
          <w:szCs w:val="24"/>
        </w:rPr>
        <w:t>.</w:t>
      </w:r>
      <w:r w:rsidR="006E5437">
        <w:rPr>
          <w:rFonts w:ascii="Times New Roman" w:hAnsi="Times New Roman" w:cs="Times New Roman"/>
          <w:sz w:val="24"/>
          <w:szCs w:val="24"/>
        </w:rPr>
        <w:t xml:space="preserve"> This criticism still holds for Bayesian analyses; </w:t>
      </w:r>
      <w:r w:rsidRPr="005779CC">
        <w:rPr>
          <w:rFonts w:ascii="Times New Roman" w:hAnsi="Times New Roman" w:cs="Times New Roman"/>
          <w:sz w:val="24"/>
          <w:szCs w:val="24"/>
        </w:rPr>
        <w:t xml:space="preserve">Bayes Factors are still a function of the data, and thus, still sensitive to flexibility in quantification. </w:t>
      </w:r>
      <w:r w:rsidR="006E5437">
        <w:rPr>
          <w:rFonts w:ascii="Times New Roman" w:hAnsi="Times New Roman" w:cs="Times New Roman"/>
          <w:sz w:val="24"/>
          <w:szCs w:val="24"/>
        </w:rPr>
        <w:t>These researchers</w:t>
      </w:r>
      <w:r w:rsidRPr="005779CC">
        <w:rPr>
          <w:rFonts w:ascii="Times New Roman" w:hAnsi="Times New Roman" w:cs="Times New Roman"/>
          <w:sz w:val="24"/>
          <w:szCs w:val="24"/>
        </w:rPr>
        <w:t xml:space="preserve"> demonstrated that the same experiment can yield substantially various effect sizes and p-values depending on which quantification strategy is used. In the same way, the obtained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varies substantially depending on the quantification: if mean intensity is used,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5.12, a moderately informative replication, but if mean duration is used, BF</w:t>
      </w:r>
      <w:r w:rsidRPr="005779CC">
        <w:rPr>
          <w:rFonts w:ascii="Times New Roman" w:hAnsi="Times New Roman" w:cs="Times New Roman"/>
          <w:sz w:val="24"/>
          <w:szCs w:val="24"/>
          <w:vertAlign w:val="subscript"/>
        </w:rPr>
        <w:t>20</w:t>
      </w:r>
      <w:r w:rsidRPr="005779CC">
        <w:rPr>
          <w:rFonts w:ascii="Times New Roman" w:hAnsi="Times New Roman" w:cs="Times New Roman"/>
          <w:sz w:val="24"/>
          <w:szCs w:val="24"/>
        </w:rPr>
        <w:t xml:space="preserve"> = 1.11, indicating that the data are almost perfectly agnostic between H</w:t>
      </w:r>
      <w:r w:rsidRPr="005779CC">
        <w:rPr>
          <w:rFonts w:ascii="Times New Roman" w:hAnsi="Times New Roman" w:cs="Times New Roman"/>
          <w:sz w:val="24"/>
          <w:szCs w:val="24"/>
          <w:vertAlign w:val="subscript"/>
        </w:rPr>
        <w:t>0</w:t>
      </w:r>
      <w:r w:rsidRPr="005779CC">
        <w:rPr>
          <w:rFonts w:ascii="Times New Roman" w:hAnsi="Times New Roman" w:cs="Times New Roman"/>
          <w:sz w:val="24"/>
          <w:szCs w:val="24"/>
        </w:rPr>
        <w:t xml:space="preserve"> and H</w:t>
      </w:r>
      <w:r w:rsidRPr="005779CC">
        <w:rPr>
          <w:rFonts w:ascii="Times New Roman" w:hAnsi="Times New Roman" w:cs="Times New Roman"/>
          <w:sz w:val="24"/>
          <w:szCs w:val="24"/>
          <w:vertAlign w:val="subscript"/>
        </w:rPr>
        <w:t>A2</w:t>
      </w:r>
      <w:r w:rsidRPr="005779CC">
        <w:rPr>
          <w:rFonts w:ascii="Times New Roman" w:hAnsi="Times New Roman" w:cs="Times New Roman"/>
          <w:sz w:val="24"/>
          <w:szCs w:val="24"/>
        </w:rPr>
        <w:t xml:space="preserve">. </w:t>
      </w:r>
      <w:r w:rsidR="006E5437">
        <w:rPr>
          <w:rFonts w:ascii="Times New Roman" w:hAnsi="Times New Roman" w:cs="Times New Roman"/>
          <w:sz w:val="24"/>
          <w:szCs w:val="24"/>
        </w:rPr>
        <w:t xml:space="preserve">Bayes factors for a default alternative hypothesis also vary dramatically by quantification strategy (Table </w:t>
      </w:r>
      <w:r w:rsidR="009A7E7E">
        <w:rPr>
          <w:rFonts w:ascii="Times New Roman" w:hAnsi="Times New Roman" w:cs="Times New Roman"/>
          <w:sz w:val="24"/>
          <w:szCs w:val="24"/>
        </w:rPr>
        <w:t>4</w:t>
      </w:r>
      <w:r w:rsidR="006E5437">
        <w:rPr>
          <w:rFonts w:ascii="Times New Roman" w:hAnsi="Times New Roman" w:cs="Times New Roman"/>
          <w:sz w:val="24"/>
          <w:szCs w:val="24"/>
        </w:rPr>
        <w:t xml:space="preserve">). </w:t>
      </w:r>
      <w:r w:rsidR="008A202A">
        <w:rPr>
          <w:rFonts w:ascii="Times New Roman" w:hAnsi="Times New Roman" w:cs="Times New Roman"/>
          <w:sz w:val="24"/>
          <w:szCs w:val="24"/>
        </w:rPr>
        <w:t>As Elson et al.</w:t>
      </w:r>
      <w:r w:rsidR="0056427D">
        <w:rPr>
          <w:rFonts w:ascii="Times New Roman" w:hAnsi="Times New Roman" w:cs="Times New Roman"/>
          <w:sz w:val="24"/>
          <w:szCs w:val="24"/>
        </w:rPr>
        <w:t xml:space="preserve"> (2014)</w:t>
      </w:r>
      <w:r w:rsidR="008A202A">
        <w:rPr>
          <w:rFonts w:ascii="Times New Roman" w:hAnsi="Times New Roman" w:cs="Times New Roman"/>
          <w:sz w:val="24"/>
          <w:szCs w:val="24"/>
        </w:rPr>
        <w:t xml:space="preserve"> had noticed, various quantification strategies yielded effect sizes ranging from ω = .32 (count of low-volume trials) to ω = .00 (first trial volume) to ω = .39 (count of high-volume trials). Similarly, Bayes factors ranged from </w:t>
      </w:r>
      <w:proofErr w:type="gramStart"/>
      <w:r w:rsidR="008A202A">
        <w:rPr>
          <w:rFonts w:ascii="Times New Roman" w:hAnsi="Times New Roman" w:cs="Times New Roman"/>
          <w:sz w:val="24"/>
          <w:szCs w:val="24"/>
        </w:rPr>
        <w:t>10,043 :</w:t>
      </w:r>
      <w:proofErr w:type="gramEnd"/>
      <w:r w:rsidR="008A202A">
        <w:rPr>
          <w:rFonts w:ascii="Times New Roman" w:hAnsi="Times New Roman" w:cs="Times New Roman"/>
          <w:sz w:val="24"/>
          <w:szCs w:val="24"/>
        </w:rPr>
        <w:t xml:space="preserve"> 1 for the null (count of low-volume trials) to 1,858 : 1 for the alternative (count of high-volume trials).</w:t>
      </w:r>
    </w:p>
    <w:p w:rsidR="00CB12C5" w:rsidRDefault="00CB12C5" w:rsidP="00CB12C5">
      <w:pPr>
        <w:ind w:firstLine="720"/>
        <w:rPr>
          <w:rFonts w:ascii="Times New Roman" w:hAnsi="Times New Roman" w:cs="Times New Roman"/>
          <w:sz w:val="24"/>
          <w:szCs w:val="24"/>
        </w:rPr>
      </w:pPr>
      <w:proofErr w:type="spellStart"/>
      <w:r w:rsidRPr="005779CC">
        <w:rPr>
          <w:rFonts w:ascii="Times New Roman" w:hAnsi="Times New Roman" w:cs="Times New Roman"/>
          <w:sz w:val="24"/>
          <w:szCs w:val="24"/>
        </w:rPr>
        <w:t>Bayes</w:t>
      </w:r>
      <w:proofErr w:type="spellEnd"/>
      <w:r w:rsidRPr="005779CC">
        <w:rPr>
          <w:rFonts w:ascii="Times New Roman" w:hAnsi="Times New Roman" w:cs="Times New Roman"/>
          <w:sz w:val="24"/>
          <w:szCs w:val="24"/>
        </w:rPr>
        <w:t xml:space="preserve"> Factor reports the strength of reported evidence; drawing inferences from that evidence, however, is still dependent on the overall research context of multiple comparisons and possible selective reporting.</w:t>
      </w:r>
      <w:r>
        <w:rPr>
          <w:rFonts w:ascii="Times New Roman" w:hAnsi="Times New Roman" w:cs="Times New Roman"/>
          <w:sz w:val="24"/>
          <w:szCs w:val="24"/>
        </w:rPr>
        <w:t xml:space="preserve"> To present evidence in the best possible context, we urge researchers to pre-register their hypotheses and analytic strategies, including method of CRTT quantification. We further urge researchers to attempt a thorough and systematic validation of the CRTT in an attempt to choose a limited number of methods which clearly measure a limited number of constructs. </w:t>
      </w:r>
      <w:commentRangeStart w:id="40"/>
      <w:ins w:id="41" w:author="bartholowlab" w:date="2014-10-15T18:24:00Z">
        <w:r w:rsidR="00384334">
          <w:rPr>
            <w:rFonts w:ascii="Times New Roman" w:hAnsi="Times New Roman" w:cs="Times New Roman"/>
            <w:sz w:val="24"/>
            <w:szCs w:val="24"/>
          </w:rPr>
          <w:t xml:space="preserve">Previous research has </w:t>
        </w:r>
        <w:commentRangeStart w:id="42"/>
        <w:proofErr w:type="spellStart"/>
        <w:r w:rsidR="00384334">
          <w:rPr>
            <w:rFonts w:ascii="Times New Roman" w:hAnsi="Times New Roman" w:cs="Times New Roman"/>
            <w:sz w:val="24"/>
            <w:szCs w:val="24"/>
          </w:rPr>
          <w:t>miscited</w:t>
        </w:r>
        <w:commentRangeEnd w:id="42"/>
        <w:proofErr w:type="spellEnd"/>
        <w:r w:rsidR="0056427D">
          <w:rPr>
            <w:rStyle w:val="CommentReference"/>
          </w:rPr>
          <w:commentReference w:id="42"/>
        </w:r>
        <w:r w:rsidR="00384334">
          <w:rPr>
            <w:rFonts w:ascii="Times New Roman" w:hAnsi="Times New Roman" w:cs="Times New Roman"/>
            <w:sz w:val="24"/>
            <w:szCs w:val="24"/>
          </w:rPr>
          <w:t xml:space="preserve"> these </w:t>
        </w:r>
        <w:commentRangeStart w:id="43"/>
        <w:r w:rsidR="00384334">
          <w:rPr>
            <w:rFonts w:ascii="Times New Roman" w:hAnsi="Times New Roman" w:cs="Times New Roman"/>
            <w:sz w:val="24"/>
            <w:szCs w:val="24"/>
          </w:rPr>
          <w:t>quantification strategies</w:t>
        </w:r>
        <w:commentRangeEnd w:id="43"/>
        <w:r w:rsidR="003A4BEC">
          <w:rPr>
            <w:rStyle w:val="CommentReference"/>
          </w:rPr>
          <w:commentReference w:id="43"/>
        </w:r>
        <w:r w:rsidR="00384334">
          <w:rPr>
            <w:rFonts w:ascii="Times New Roman" w:hAnsi="Times New Roman" w:cs="Times New Roman"/>
            <w:sz w:val="24"/>
            <w:szCs w:val="24"/>
          </w:rPr>
          <w:t xml:space="preserve"> as </w:t>
        </w:r>
        <w:r w:rsidR="0056427D">
          <w:rPr>
            <w:rFonts w:ascii="Times New Roman" w:hAnsi="Times New Roman" w:cs="Times New Roman"/>
            <w:sz w:val="24"/>
            <w:szCs w:val="24"/>
          </w:rPr>
          <w:t>having been validated (</w:t>
        </w:r>
        <w:commentRangeStart w:id="44"/>
        <w:r w:rsidR="0056427D">
          <w:rPr>
            <w:rFonts w:ascii="Times New Roman" w:hAnsi="Times New Roman" w:cs="Times New Roman"/>
            <w:sz w:val="24"/>
            <w:szCs w:val="24"/>
          </w:rPr>
          <w:t>citation</w:t>
        </w:r>
        <w:r w:rsidR="00384334">
          <w:rPr>
            <w:rFonts w:ascii="Times New Roman" w:hAnsi="Times New Roman" w:cs="Times New Roman"/>
            <w:sz w:val="24"/>
            <w:szCs w:val="24"/>
          </w:rPr>
          <w:t xml:space="preserve"> needed!</w:t>
        </w:r>
        <w:commentRangeEnd w:id="44"/>
        <w:r w:rsidR="0056427D">
          <w:rPr>
            <w:rStyle w:val="CommentReference"/>
          </w:rPr>
          <w:commentReference w:id="44"/>
        </w:r>
        <w:r w:rsidR="00384334">
          <w:rPr>
            <w:rFonts w:ascii="Times New Roman" w:hAnsi="Times New Roman" w:cs="Times New Roman"/>
            <w:sz w:val="24"/>
            <w:szCs w:val="24"/>
          </w:rPr>
          <w:t xml:space="preserve">) when it would be more accurate to say only that these quantification strategies have previously yielded </w:t>
        </w:r>
        <w:r w:rsidR="0056427D">
          <w:rPr>
            <w:rFonts w:ascii="Times New Roman" w:hAnsi="Times New Roman" w:cs="Times New Roman"/>
            <w:sz w:val="24"/>
            <w:szCs w:val="24"/>
          </w:rPr>
          <w:t>statistically significant results</w:t>
        </w:r>
        <w:r w:rsidR="00384334">
          <w:rPr>
            <w:rFonts w:ascii="Times New Roman" w:hAnsi="Times New Roman" w:cs="Times New Roman"/>
            <w:sz w:val="24"/>
            <w:szCs w:val="24"/>
          </w:rPr>
          <w:t>.</w:t>
        </w:r>
        <w:r w:rsidR="0056427D">
          <w:rPr>
            <w:rFonts w:ascii="Times New Roman" w:hAnsi="Times New Roman" w:cs="Times New Roman"/>
            <w:sz w:val="24"/>
            <w:szCs w:val="24"/>
          </w:rPr>
          <w:t xml:space="preserve"> </w:t>
        </w:r>
      </w:ins>
      <w:r w:rsidR="009E0DB7">
        <w:rPr>
          <w:rFonts w:ascii="Times New Roman" w:hAnsi="Times New Roman" w:cs="Times New Roman"/>
          <w:sz w:val="24"/>
          <w:szCs w:val="24"/>
        </w:rPr>
        <w:t xml:space="preserve">For example, </w:t>
      </w:r>
      <w:proofErr w:type="spellStart"/>
      <w:r w:rsidR="009E0DB7">
        <w:rPr>
          <w:rFonts w:ascii="Times New Roman" w:hAnsi="Times New Roman" w:cs="Times New Roman"/>
          <w:sz w:val="24"/>
          <w:szCs w:val="24"/>
        </w:rPr>
        <w:t>Carnagey</w:t>
      </w:r>
      <w:proofErr w:type="spellEnd"/>
      <w:r w:rsidR="009E0DB7">
        <w:rPr>
          <w:rFonts w:ascii="Times New Roman" w:hAnsi="Times New Roman" w:cs="Times New Roman"/>
          <w:sz w:val="24"/>
          <w:szCs w:val="24"/>
        </w:rPr>
        <w:t xml:space="preserve"> and Anderson (2005) write: “An aggressive-energy score was calculated for each trial by taking the square root of the duration of noise chosen for the opponent and multiplying this value by the intensity of the noise chosen. […] Aggressive energy has been shown to be a valid measure of aggressive behavior (e.g., </w:t>
      </w:r>
      <w:proofErr w:type="gramStart"/>
      <w:r w:rsidR="009E0DB7">
        <w:rPr>
          <w:rFonts w:ascii="Times New Roman" w:hAnsi="Times New Roman" w:cs="Times New Roman"/>
          <w:sz w:val="24"/>
          <w:szCs w:val="24"/>
        </w:rPr>
        <w:t>Baron &amp;</w:t>
      </w:r>
      <w:proofErr w:type="gramEnd"/>
      <w:r w:rsidR="009E0DB7">
        <w:rPr>
          <w:rFonts w:ascii="Times New Roman" w:hAnsi="Times New Roman" w:cs="Times New Roman"/>
          <w:sz w:val="24"/>
          <w:szCs w:val="24"/>
        </w:rPr>
        <w:t xml:space="preserve"> Bell, 1975; </w:t>
      </w:r>
      <w:proofErr w:type="spellStart"/>
      <w:r w:rsidR="009E0DB7">
        <w:rPr>
          <w:rFonts w:ascii="Times New Roman" w:hAnsi="Times New Roman" w:cs="Times New Roman"/>
          <w:sz w:val="24"/>
          <w:szCs w:val="24"/>
        </w:rPr>
        <w:t>Bartholow</w:t>
      </w:r>
      <w:proofErr w:type="spellEnd"/>
      <w:r w:rsidR="009E0DB7">
        <w:rPr>
          <w:rFonts w:ascii="Times New Roman" w:hAnsi="Times New Roman" w:cs="Times New Roman"/>
          <w:sz w:val="24"/>
          <w:szCs w:val="24"/>
        </w:rPr>
        <w:t xml:space="preserve">, Anderson, </w:t>
      </w:r>
      <w:proofErr w:type="spellStart"/>
      <w:r w:rsidR="009E0DB7">
        <w:rPr>
          <w:rFonts w:ascii="Times New Roman" w:hAnsi="Times New Roman" w:cs="Times New Roman"/>
          <w:sz w:val="24"/>
          <w:szCs w:val="24"/>
        </w:rPr>
        <w:t>Carnagey</w:t>
      </w:r>
      <w:proofErr w:type="spellEnd"/>
      <w:r w:rsidR="009E0DB7">
        <w:rPr>
          <w:rFonts w:ascii="Times New Roman" w:hAnsi="Times New Roman" w:cs="Times New Roman"/>
          <w:sz w:val="24"/>
          <w:szCs w:val="24"/>
        </w:rPr>
        <w:t xml:space="preserve">, &amp; Benjamin, 2005).” The cited studies are not demonstrations of any form of validity, but rather, studies in which this format of CRTT quantification demonstrated a significant result. </w:t>
      </w:r>
      <w:ins w:id="45" w:author="bartholowlab" w:date="2014-10-15T18:24:00Z">
        <w:r w:rsidR="0056427D">
          <w:rPr>
            <w:rFonts w:ascii="Times New Roman" w:hAnsi="Times New Roman" w:cs="Times New Roman"/>
            <w:sz w:val="24"/>
            <w:szCs w:val="24"/>
          </w:rPr>
          <w:t xml:space="preserve">This logic is circular: the manipulation has a significant effect on the validated CRTT format, and the CRTT format is valid because the manipulation has a significant effect. </w:t>
        </w:r>
      </w:ins>
      <w:commentRangeEnd w:id="40"/>
      <w:r w:rsidR="009E0DB7">
        <w:rPr>
          <w:rStyle w:val="CommentReference"/>
        </w:rPr>
        <w:commentReference w:id="40"/>
      </w:r>
    </w:p>
    <w:p w:rsidR="00CB12C5" w:rsidRPr="005779CC" w:rsidRDefault="00CB12C5" w:rsidP="008A202A">
      <w:pPr>
        <w:ind w:firstLine="720"/>
        <w:rPr>
          <w:rFonts w:ascii="Times New Roman" w:hAnsi="Times New Roman" w:cs="Times New Roman"/>
          <w:sz w:val="24"/>
          <w:szCs w:val="24"/>
        </w:rPr>
      </w:pPr>
    </w:p>
    <w:p w:rsidR="009C4204" w:rsidRDefault="009C4204" w:rsidP="00C47553">
      <w:pPr>
        <w:jc w:val="center"/>
        <w:outlineLvl w:val="0"/>
        <w:rPr>
          <w:rFonts w:ascii="Times New Roman" w:hAnsi="Times New Roman" w:cs="Times New Roman"/>
          <w:sz w:val="24"/>
          <w:szCs w:val="24"/>
        </w:rPr>
      </w:pPr>
      <w:r>
        <w:rPr>
          <w:rFonts w:ascii="Times New Roman" w:hAnsi="Times New Roman" w:cs="Times New Roman"/>
          <w:b/>
          <w:sz w:val="24"/>
          <w:szCs w:val="24"/>
        </w:rPr>
        <w:t>Summary</w:t>
      </w:r>
    </w:p>
    <w:p w:rsidR="009C4204" w:rsidRDefault="009C4204" w:rsidP="009C4204">
      <w:pPr>
        <w:rPr>
          <w:rFonts w:ascii="Times New Roman" w:hAnsi="Times New Roman" w:cs="Times New Roman"/>
          <w:sz w:val="24"/>
          <w:szCs w:val="24"/>
        </w:rPr>
      </w:pPr>
      <w:r>
        <w:rPr>
          <w:rFonts w:ascii="Times New Roman" w:hAnsi="Times New Roman" w:cs="Times New Roman"/>
          <w:sz w:val="24"/>
          <w:szCs w:val="24"/>
        </w:rPr>
        <w:tab/>
        <w:t xml:space="preserve">Making principled and coherent arguments for the null hypothesis is a crucial part of the scientific process. In this paper, we outlined two common situations in which researchers argue for the null: first, in matching stimulus materials in pilot testing, and second, in attempting to demonstrate the boundary conditions of an effect. The former is necessary for experimental design and precision, while the latter is an important part of </w:t>
      </w:r>
      <w:r w:rsidR="00357017">
        <w:rPr>
          <w:rFonts w:ascii="Times New Roman" w:hAnsi="Times New Roman" w:cs="Times New Roman"/>
          <w:sz w:val="24"/>
          <w:szCs w:val="24"/>
        </w:rPr>
        <w:t xml:space="preserve">determining the specific causal substrates of psychological phenomena and the discriminant validity of psychological measures. Despite the importance and frequency of these endeavors, traditional statistical practices cannot support these goals. </w:t>
      </w:r>
      <w:del w:id="46" w:author="Engelhardt, Christopher Robert" w:date="2014-10-14T10:11:00Z">
        <w:r w:rsidR="00357017" w:rsidRPr="00357017">
          <w:rPr>
            <w:rFonts w:ascii="Times New Roman" w:hAnsi="Times New Roman" w:cs="Times New Roman"/>
            <w:i/>
            <w:sz w:val="24"/>
            <w:szCs w:val="24"/>
          </w:rPr>
          <w:delText>p</w:delText>
        </w:r>
      </w:del>
      <w:ins w:id="47" w:author="Engelhardt, Christopher Robert" w:date="2014-10-14T10:11:00Z">
        <w:r w:rsidR="00B37E16">
          <w:rPr>
            <w:rFonts w:ascii="Times New Roman" w:hAnsi="Times New Roman" w:cs="Times New Roman"/>
            <w:i/>
            <w:sz w:val="24"/>
            <w:szCs w:val="24"/>
          </w:rPr>
          <w:t>P</w:t>
        </w:r>
      </w:ins>
      <w:r w:rsidR="00357017">
        <w:rPr>
          <w:rFonts w:ascii="Times New Roman" w:hAnsi="Times New Roman" w:cs="Times New Roman"/>
          <w:sz w:val="24"/>
          <w:szCs w:val="24"/>
        </w:rPr>
        <w:t>-values greater than a critical threshold do not have any interpretation as supporting the null hypothesis, only failing to support the alternative hypothesis to an arbitrary degree.</w:t>
      </w:r>
    </w:p>
    <w:p w:rsidR="00D424FC" w:rsidRDefault="00357017" w:rsidP="009C4204">
      <w:pPr>
        <w:rPr>
          <w:rFonts w:ascii="Times New Roman" w:hAnsi="Times New Roman" w:cs="Times New Roman"/>
          <w:sz w:val="24"/>
          <w:szCs w:val="24"/>
        </w:rPr>
      </w:pPr>
      <w:r>
        <w:rPr>
          <w:rFonts w:ascii="Times New Roman" w:hAnsi="Times New Roman" w:cs="Times New Roman"/>
          <w:sz w:val="24"/>
          <w:szCs w:val="24"/>
        </w:rPr>
        <w:tab/>
        <w:t xml:space="preserve">As an alternative, we </w:t>
      </w:r>
      <w:r w:rsidR="00833943">
        <w:rPr>
          <w:rFonts w:ascii="Times New Roman" w:hAnsi="Times New Roman" w:cs="Times New Roman"/>
          <w:sz w:val="24"/>
          <w:szCs w:val="24"/>
        </w:rPr>
        <w:t>suggest previously-presented</w:t>
      </w:r>
      <w:r>
        <w:rPr>
          <w:rFonts w:ascii="Times New Roman" w:hAnsi="Times New Roman" w:cs="Times New Roman"/>
          <w:sz w:val="24"/>
          <w:szCs w:val="24"/>
        </w:rPr>
        <w:t xml:space="preserve"> easy-to-use Bayesian alternatives to t-tests and ESCI. These Bayesian alternatives require the specification of a reasonable alternative hypothesis. Once researchers have specified an alternative hypothesis, this hypothesis can feasibly be falsified in favor of the null hypothesis. While specification of an alternative hypothesis may sound daunting, it is quite easy, and numerous resources exist to facilitate and evaluate the choice of an alternative hypothesis (e.g.</w:t>
      </w:r>
      <w:r w:rsidR="003C6205">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w:t>
      </w:r>
      <w:r w:rsidR="00833943">
        <w:rPr>
          <w:rFonts w:ascii="Times New Roman" w:hAnsi="Times New Roman" w:cs="Times New Roman"/>
          <w:sz w:val="24"/>
          <w:szCs w:val="24"/>
        </w:rPr>
        <w:t xml:space="preserve">2011, </w:t>
      </w:r>
      <w:r>
        <w:rPr>
          <w:rFonts w:ascii="Times New Roman" w:hAnsi="Times New Roman" w:cs="Times New Roman"/>
          <w:sz w:val="24"/>
          <w:szCs w:val="24"/>
        </w:rPr>
        <w:t xml:space="preserve">2014;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w:t>
      </w:r>
      <w:r w:rsidR="003C6205">
        <w:rPr>
          <w:rFonts w:ascii="Times New Roman" w:hAnsi="Times New Roman" w:cs="Times New Roman"/>
          <w:sz w:val="24"/>
          <w:szCs w:val="24"/>
        </w:rPr>
        <w:t>et al., 2012</w:t>
      </w:r>
      <w:r>
        <w:rPr>
          <w:rFonts w:ascii="Times New Roman" w:hAnsi="Times New Roman" w:cs="Times New Roman"/>
          <w:sz w:val="24"/>
          <w:szCs w:val="24"/>
        </w:rPr>
        <w:t>).</w:t>
      </w:r>
    </w:p>
    <w:p w:rsidR="002C709C" w:rsidRDefault="00D424FC" w:rsidP="009C4204">
      <w:pPr>
        <w:rPr>
          <w:rFonts w:ascii="Times New Roman" w:hAnsi="Times New Roman" w:cs="Times New Roman"/>
          <w:sz w:val="24"/>
          <w:szCs w:val="24"/>
        </w:rPr>
      </w:pPr>
      <w:r>
        <w:rPr>
          <w:rFonts w:ascii="Times New Roman" w:hAnsi="Times New Roman" w:cs="Times New Roman"/>
          <w:sz w:val="24"/>
          <w:szCs w:val="24"/>
        </w:rPr>
        <w:tab/>
        <w:t xml:space="preserve">With regard to the specific research literature on violent video games’ effects on aggressive behavior, we find that researchers often intend to argue for the null, either to demonstrate that two games are </w:t>
      </w:r>
      <w:r w:rsidR="00A6263A">
        <w:rPr>
          <w:rFonts w:ascii="Times New Roman" w:hAnsi="Times New Roman" w:cs="Times New Roman"/>
          <w:sz w:val="24"/>
          <w:szCs w:val="24"/>
        </w:rPr>
        <w:t xml:space="preserve">equivalent in affective content or that a game has no effect on participants’ behaviors. However, studies arguing for the null vary substantially in their sample sizes and the strength of evidence for the null. In </w:t>
      </w:r>
      <w:r w:rsidR="00B27E6E">
        <w:rPr>
          <w:rFonts w:ascii="Times New Roman" w:hAnsi="Times New Roman" w:cs="Times New Roman"/>
          <w:sz w:val="24"/>
          <w:szCs w:val="24"/>
        </w:rPr>
        <w:t>two</w:t>
      </w:r>
      <w:r w:rsidR="00A6263A">
        <w:rPr>
          <w:rFonts w:ascii="Times New Roman" w:hAnsi="Times New Roman" w:cs="Times New Roman"/>
          <w:sz w:val="24"/>
          <w:szCs w:val="24"/>
        </w:rPr>
        <w:t xml:space="preserve"> case</w:t>
      </w:r>
      <w:r w:rsidR="00B27E6E">
        <w:rPr>
          <w:rFonts w:ascii="Times New Roman" w:hAnsi="Times New Roman" w:cs="Times New Roman"/>
          <w:sz w:val="24"/>
          <w:szCs w:val="24"/>
        </w:rPr>
        <w:t>s</w:t>
      </w:r>
      <w:r w:rsidR="00A6263A">
        <w:rPr>
          <w:rFonts w:ascii="Times New Roman" w:hAnsi="Times New Roman" w:cs="Times New Roman"/>
          <w:sz w:val="24"/>
          <w:szCs w:val="24"/>
        </w:rPr>
        <w:t xml:space="preserve">, a p-value very close to the critical threshold was presented as a </w:t>
      </w:r>
      <w:proofErr w:type="spellStart"/>
      <w:r w:rsidR="00A6263A">
        <w:rPr>
          <w:rFonts w:ascii="Times New Roman" w:hAnsi="Times New Roman" w:cs="Times New Roman"/>
          <w:sz w:val="24"/>
          <w:szCs w:val="24"/>
        </w:rPr>
        <w:t>disconfirmatory</w:t>
      </w:r>
      <w:proofErr w:type="spellEnd"/>
      <w:r w:rsidR="00A6263A">
        <w:rPr>
          <w:rFonts w:ascii="Times New Roman" w:hAnsi="Times New Roman" w:cs="Times New Roman"/>
          <w:sz w:val="24"/>
          <w:szCs w:val="24"/>
        </w:rPr>
        <w:t xml:space="preserve"> finding; re</w:t>
      </w:r>
      <w:r w:rsidR="00B37E16">
        <w:rPr>
          <w:rFonts w:ascii="Times New Roman" w:hAnsi="Times New Roman" w:cs="Times New Roman"/>
          <w:sz w:val="24"/>
          <w:szCs w:val="24"/>
        </w:rPr>
        <w:t>-</w:t>
      </w:r>
      <w:r w:rsidR="00A6263A">
        <w:rPr>
          <w:rFonts w:ascii="Times New Roman" w:hAnsi="Times New Roman" w:cs="Times New Roman"/>
          <w:sz w:val="24"/>
          <w:szCs w:val="24"/>
        </w:rPr>
        <w:t xml:space="preserve">evaluation of this report indicates instead modest support for the alternative hypothesis. </w:t>
      </w:r>
      <w:r w:rsidR="00B27E6E">
        <w:rPr>
          <w:rFonts w:ascii="Times New Roman" w:hAnsi="Times New Roman" w:cs="Times New Roman"/>
          <w:sz w:val="24"/>
          <w:szCs w:val="24"/>
        </w:rPr>
        <w:t xml:space="preserve">We applaud and encourage research efforts in this area which strive to test the boundaries and causal substrates of the effects (if any) of violent games on aggressive thoughts, feelings, and behavior. However, it is clear from this review that some arguments would benefit from greater evidence. </w:t>
      </w:r>
      <w:r w:rsidR="00A6263A">
        <w:rPr>
          <w:rFonts w:ascii="Times New Roman" w:hAnsi="Times New Roman" w:cs="Times New Roman"/>
          <w:sz w:val="24"/>
          <w:szCs w:val="24"/>
        </w:rPr>
        <w:t>Researchers are again encouraged to collect large samples to maximize evidentiary value, whether arguing for or against the null.</w:t>
      </w:r>
    </w:p>
    <w:p w:rsidR="00357017" w:rsidRDefault="002C709C" w:rsidP="009C4204">
      <w:pPr>
        <w:rPr>
          <w:rFonts w:ascii="Times New Roman" w:hAnsi="Times New Roman" w:cs="Times New Roman"/>
          <w:sz w:val="24"/>
          <w:szCs w:val="24"/>
        </w:rPr>
      </w:pPr>
      <w:r>
        <w:rPr>
          <w:rFonts w:ascii="Times New Roman" w:hAnsi="Times New Roman" w:cs="Times New Roman"/>
          <w:sz w:val="24"/>
          <w:szCs w:val="24"/>
        </w:rPr>
        <w:tab/>
        <w:t xml:space="preserve">Another benefit of analysis with Bayes factors is that evidence is continuously quantified. This continuity allows researchers to understand when a little evidence or a lot of evidence is presented. This nuance is lost in NHST, which provides only dichotomous accept/reject decisions. </w:t>
      </w:r>
      <w:commentRangeStart w:id="48"/>
      <w:r>
        <w:rPr>
          <w:rFonts w:ascii="Times New Roman" w:hAnsi="Times New Roman" w:cs="Times New Roman"/>
          <w:sz w:val="24"/>
          <w:szCs w:val="24"/>
        </w:rPr>
        <w:t xml:space="preserve">It is perhaps this dichotomization of evidence which is, in part, responsible for the heated and </w:t>
      </w:r>
      <w:r w:rsidR="0061024A">
        <w:rPr>
          <w:rFonts w:ascii="Times New Roman" w:hAnsi="Times New Roman" w:cs="Times New Roman"/>
          <w:sz w:val="24"/>
          <w:szCs w:val="24"/>
        </w:rPr>
        <w:t>sometimes acrimonious debate in the violent media literature</w:t>
      </w:r>
      <w:commentRangeEnd w:id="48"/>
      <w:r w:rsidR="0018187E">
        <w:rPr>
          <w:rStyle w:val="CommentReference"/>
        </w:rPr>
        <w:commentReference w:id="48"/>
      </w:r>
      <w:r w:rsidR="0061024A">
        <w:rPr>
          <w:rFonts w:ascii="Times New Roman" w:hAnsi="Times New Roman" w:cs="Times New Roman"/>
          <w:sz w:val="24"/>
          <w:szCs w:val="24"/>
        </w:rPr>
        <w:t>, as each side may misunderstand their rejections or retentions of the null as decisive evidence for or against the effect. The re</w:t>
      </w:r>
      <w:r w:rsidR="00B37E16">
        <w:rPr>
          <w:rFonts w:ascii="Times New Roman" w:hAnsi="Times New Roman" w:cs="Times New Roman"/>
          <w:sz w:val="24"/>
          <w:szCs w:val="24"/>
        </w:rPr>
        <w:t>-</w:t>
      </w:r>
      <w:r w:rsidR="0061024A">
        <w:rPr>
          <w:rFonts w:ascii="Times New Roman" w:hAnsi="Times New Roman" w:cs="Times New Roman"/>
          <w:sz w:val="24"/>
          <w:szCs w:val="24"/>
        </w:rPr>
        <w:t xml:space="preserve">analyses presented in this manuscript indicate that the evidence provided by individual experiments is often modest, </w:t>
      </w:r>
      <w:commentRangeStart w:id="49"/>
      <w:commentRangeStart w:id="50"/>
      <w:r w:rsidR="0061024A">
        <w:rPr>
          <w:rFonts w:ascii="Times New Roman" w:hAnsi="Times New Roman" w:cs="Times New Roman"/>
          <w:sz w:val="24"/>
          <w:szCs w:val="24"/>
        </w:rPr>
        <w:t>whether for</w:t>
      </w:r>
      <w:commentRangeEnd w:id="49"/>
      <w:r w:rsidR="00CE1C70">
        <w:rPr>
          <w:rStyle w:val="CommentReference"/>
        </w:rPr>
        <w:commentReference w:id="49"/>
      </w:r>
      <w:commentRangeEnd w:id="50"/>
      <w:r w:rsidR="00B37E16">
        <w:rPr>
          <w:rStyle w:val="CommentReference"/>
        </w:rPr>
        <w:commentReference w:id="50"/>
      </w:r>
      <w:r w:rsidR="0061024A">
        <w:rPr>
          <w:rFonts w:ascii="Times New Roman" w:hAnsi="Times New Roman" w:cs="Times New Roman"/>
          <w:sz w:val="24"/>
          <w:szCs w:val="24"/>
        </w:rPr>
        <w:t xml:space="preserve"> or against the effect, perhaps in part because the anticipated effect is fairly small in magnitude.</w:t>
      </w:r>
    </w:p>
    <w:p w:rsidR="009E0DB7" w:rsidRPr="00507A81" w:rsidRDefault="009E0DB7" w:rsidP="009E0DB7">
      <w:pPr>
        <w:ind w:firstLine="720"/>
        <w:rPr>
          <w:rFonts w:ascii="Times New Roman" w:hAnsi="Times New Roman" w:cs="Times New Roman"/>
          <w:sz w:val="24"/>
          <w:szCs w:val="24"/>
        </w:rPr>
      </w:pPr>
      <w:r w:rsidRPr="005779CC">
        <w:rPr>
          <w:rFonts w:ascii="Times New Roman" w:hAnsi="Times New Roman" w:cs="Times New Roman"/>
          <w:sz w:val="24"/>
          <w:szCs w:val="24"/>
        </w:rPr>
        <w:t xml:space="preserve">Not only does </w:t>
      </w:r>
      <w:proofErr w:type="spellStart"/>
      <w:r w:rsidRPr="005779CC">
        <w:rPr>
          <w:rFonts w:ascii="Times New Roman" w:hAnsi="Times New Roman" w:cs="Times New Roman"/>
          <w:sz w:val="24"/>
          <w:szCs w:val="24"/>
        </w:rPr>
        <w:t>Bayes</w:t>
      </w:r>
      <w:proofErr w:type="spellEnd"/>
      <w:r w:rsidRPr="005779CC">
        <w:rPr>
          <w:rFonts w:ascii="Times New Roman" w:hAnsi="Times New Roman" w:cs="Times New Roman"/>
          <w:sz w:val="24"/>
          <w:szCs w:val="24"/>
        </w:rPr>
        <w:t xml:space="preserve"> Factor alleviate psychology’s longstanding bias against the null, but it reduces the pressure on researchers to reach an arbitrary threshold of evidence</w:t>
      </w:r>
      <w:r>
        <w:rPr>
          <w:rFonts w:ascii="Times New Roman" w:hAnsi="Times New Roman" w:cs="Times New Roman"/>
          <w:sz w:val="24"/>
          <w:szCs w:val="24"/>
        </w:rPr>
        <w:t xml:space="preserve"> by rejecting the null</w:t>
      </w:r>
      <w:r w:rsidRPr="005779CC">
        <w:rPr>
          <w:rFonts w:ascii="Times New Roman" w:hAnsi="Times New Roman" w:cs="Times New Roman"/>
          <w:sz w:val="24"/>
          <w:szCs w:val="24"/>
        </w:rPr>
        <w:t>. Nobody wants to conduct a study and find that the results have no evidentiary value. However, when sample sizes are small, as they often are in clinical groups</w:t>
      </w:r>
      <w:r>
        <w:rPr>
          <w:rFonts w:ascii="Times New Roman" w:hAnsi="Times New Roman" w:cs="Times New Roman"/>
          <w:sz w:val="24"/>
          <w:szCs w:val="24"/>
        </w:rPr>
        <w:t xml:space="preserve"> and other hard-to-recruit populations</w:t>
      </w:r>
      <w:r w:rsidRPr="005779CC">
        <w:rPr>
          <w:rFonts w:ascii="Times New Roman" w:hAnsi="Times New Roman" w:cs="Times New Roman"/>
          <w:sz w:val="24"/>
          <w:szCs w:val="24"/>
        </w:rPr>
        <w:t xml:space="preserve">, statistical power is poor, and so finding statistical significance is unlikely. Researchers may find attaining this threshold to be an unattainable standard for evidence. Analysis with </w:t>
      </w:r>
      <w:proofErr w:type="spellStart"/>
      <w:r w:rsidRPr="005779CC">
        <w:rPr>
          <w:rFonts w:ascii="Times New Roman" w:hAnsi="Times New Roman" w:cs="Times New Roman"/>
          <w:sz w:val="24"/>
          <w:szCs w:val="24"/>
        </w:rPr>
        <w:t>Bayes</w:t>
      </w:r>
      <w:proofErr w:type="spellEnd"/>
      <w:r w:rsidRPr="005779CC">
        <w:rPr>
          <w:rFonts w:ascii="Times New Roman" w:hAnsi="Times New Roman" w:cs="Times New Roman"/>
          <w:sz w:val="24"/>
          <w:szCs w:val="24"/>
        </w:rPr>
        <w:t xml:space="preserve"> factors, being a continuous form of evidence, allows researchers to state what evidence they have, whether it is a little or a lot. </w:t>
      </w:r>
      <w:r>
        <w:rPr>
          <w:rFonts w:ascii="Times New Roman" w:hAnsi="Times New Roman" w:cs="Times New Roman"/>
          <w:sz w:val="24"/>
          <w:szCs w:val="24"/>
        </w:rPr>
        <w:t xml:space="preserve">Taking this perspective allows journals to publish according to sample size and the strength of evidence, rather than selecting publications according to whether they happened to attain an arbitrarily small </w:t>
      </w:r>
      <w:r>
        <w:rPr>
          <w:rFonts w:ascii="Times New Roman" w:hAnsi="Times New Roman" w:cs="Times New Roman"/>
          <w:i/>
          <w:sz w:val="24"/>
          <w:szCs w:val="24"/>
        </w:rPr>
        <w:t>p</w:t>
      </w:r>
      <w:r>
        <w:rPr>
          <w:rFonts w:ascii="Times New Roman" w:hAnsi="Times New Roman" w:cs="Times New Roman"/>
          <w:sz w:val="24"/>
          <w:szCs w:val="24"/>
        </w:rPr>
        <w:t>-value.</w:t>
      </w:r>
    </w:p>
    <w:p w:rsidR="0061024A" w:rsidRDefault="0061024A" w:rsidP="009C4204">
      <w:pPr>
        <w:rPr>
          <w:rFonts w:ascii="Times New Roman" w:hAnsi="Times New Roman" w:cs="Times New Roman"/>
          <w:sz w:val="24"/>
          <w:szCs w:val="24"/>
        </w:rPr>
      </w:pPr>
      <w:r>
        <w:rPr>
          <w:rFonts w:ascii="Times New Roman" w:hAnsi="Times New Roman" w:cs="Times New Roman"/>
          <w:sz w:val="24"/>
          <w:szCs w:val="24"/>
        </w:rPr>
        <w:tab/>
        <w:t>We urge researchers to adopt Bayesian techniques in pilot testing and hypothesis testing. Tools for these analyses are rapidly increasing in availability and ease of use. Adoption of these methods will allow researchers to understand how much or how little evidence they have, whether arguing for or against the null, thereby alleviating research controversy and more accurately representing research conclusions.</w:t>
      </w:r>
    </w:p>
    <w:p w:rsidR="006F455F" w:rsidRDefault="006F455F" w:rsidP="00C47553">
      <w:pPr>
        <w:outlineLvl w:val="0"/>
        <w:rPr>
          <w:rFonts w:ascii="Times New Roman" w:hAnsi="Times New Roman" w:cs="Times New Roman"/>
          <w:sz w:val="24"/>
          <w:szCs w:val="24"/>
        </w:rPr>
      </w:pPr>
      <w:r>
        <w:rPr>
          <w:rFonts w:ascii="Times New Roman" w:hAnsi="Times New Roman" w:cs="Times New Roman"/>
          <w:b/>
          <w:sz w:val="24"/>
          <w:szCs w:val="24"/>
        </w:rPr>
        <w:t>Other trimmings:</w:t>
      </w:r>
    </w:p>
    <w:p w:rsidR="006F455F" w:rsidRPr="006F455F" w:rsidRDefault="006F455F" w:rsidP="009C4204">
      <w:pPr>
        <w:rPr>
          <w:rFonts w:ascii="Times New Roman" w:hAnsi="Times New Roman" w:cs="Times New Roman"/>
          <w:sz w:val="24"/>
          <w:szCs w:val="24"/>
        </w:rPr>
      </w:pPr>
      <w:r>
        <w:rPr>
          <w:rFonts w:ascii="Times New Roman" w:hAnsi="Times New Roman" w:cs="Times New Roman"/>
          <w:sz w:val="24"/>
          <w:szCs w:val="24"/>
        </w:rPr>
        <w:t>Bayesian investigation of attrition rates per cell (a la Fischer exact test or chi-square test of independence).</w:t>
      </w:r>
    </w:p>
    <w:p w:rsidR="006F455F" w:rsidRDefault="00731A00">
      <w:pPr>
        <w:rPr>
          <w:rFonts w:ascii="Times New Roman" w:hAnsi="Times New Roman" w:cs="Times New Roman"/>
          <w:sz w:val="24"/>
          <w:szCs w:val="24"/>
        </w:rPr>
      </w:pPr>
      <w:r>
        <w:rPr>
          <w:rFonts w:ascii="Times New Roman" w:hAnsi="Times New Roman" w:cs="Times New Roman"/>
          <w:sz w:val="24"/>
          <w:szCs w:val="24"/>
        </w:rPr>
        <w:br w:type="page"/>
      </w:r>
    </w:p>
    <w:p w:rsidR="00731A00" w:rsidRDefault="00731A00" w:rsidP="00C47553">
      <w:pPr>
        <w:jc w:val="center"/>
        <w:outlineLvl w:val="0"/>
        <w:rPr>
          <w:rFonts w:ascii="Times New Roman" w:hAnsi="Times New Roman" w:cs="Times New Roman"/>
          <w:sz w:val="24"/>
          <w:szCs w:val="24"/>
        </w:rPr>
      </w:pPr>
      <w:r>
        <w:rPr>
          <w:rFonts w:ascii="Times New Roman" w:hAnsi="Times New Roman" w:cs="Times New Roman"/>
          <w:sz w:val="24"/>
          <w:szCs w:val="24"/>
        </w:rPr>
        <w:t>References</w:t>
      </w:r>
    </w:p>
    <w:p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Adachi, P</w:t>
      </w:r>
      <w:r>
        <w:rPr>
          <w:rFonts w:ascii="Times New Roman" w:hAnsi="Times New Roman" w:cs="Times New Roman"/>
          <w:sz w:val="24"/>
          <w:szCs w:val="24"/>
        </w:rPr>
        <w:t>. J. C., &amp; Willoughby, T. (2011</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The effect of video game competition and violence on aggressive behavior: Which characteristic has the greatest influence? </w:t>
      </w:r>
      <w:r w:rsidRPr="006E1FE4">
        <w:rPr>
          <w:rFonts w:ascii="Times New Roman" w:hAnsi="Times New Roman" w:cs="Times New Roman"/>
          <w:i/>
          <w:sz w:val="24"/>
          <w:szCs w:val="24"/>
        </w:rPr>
        <w:t xml:space="preserve">Psychology of Violence, 1, </w:t>
      </w:r>
      <w:r w:rsidRPr="006E1FE4">
        <w:rPr>
          <w:rFonts w:ascii="Times New Roman" w:hAnsi="Times New Roman" w:cs="Times New Roman"/>
          <w:sz w:val="24"/>
          <w:szCs w:val="24"/>
        </w:rPr>
        <w:t xml:space="preserve">259-274.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10.1037/a0024908</w:t>
      </w:r>
    </w:p>
    <w:p w:rsidR="003F0EBC" w:rsidRDefault="003F0EBC" w:rsidP="00731A00">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Arriaga, P., </w:t>
      </w:r>
      <w:proofErr w:type="spellStart"/>
      <w:r>
        <w:rPr>
          <w:rFonts w:ascii="Times New Roman" w:hAnsi="Times New Roman" w:cs="Times New Roman"/>
          <w:sz w:val="24"/>
          <w:szCs w:val="24"/>
        </w:rPr>
        <w:t>Esteves</w:t>
      </w:r>
      <w:proofErr w:type="spellEnd"/>
      <w:r>
        <w:rPr>
          <w:rFonts w:ascii="Times New Roman" w:hAnsi="Times New Roman" w:cs="Times New Roman"/>
          <w:sz w:val="24"/>
          <w:szCs w:val="24"/>
        </w:rPr>
        <w:t xml:space="preserve">, F., </w:t>
      </w:r>
      <w:proofErr w:type="spellStart"/>
      <w:r>
        <w:rPr>
          <w:rFonts w:ascii="Times New Roman" w:hAnsi="Times New Roman" w:cs="Times New Roman"/>
          <w:sz w:val="24"/>
          <w:szCs w:val="24"/>
        </w:rPr>
        <w:t>Carneiro</w:t>
      </w:r>
      <w:proofErr w:type="spellEnd"/>
      <w:r>
        <w:rPr>
          <w:rFonts w:ascii="Times New Roman" w:hAnsi="Times New Roman" w:cs="Times New Roman"/>
          <w:sz w:val="24"/>
          <w:szCs w:val="24"/>
        </w:rPr>
        <w:t>, P., &amp; Monteiro, M. B. (2008).</w:t>
      </w:r>
      <w:proofErr w:type="gramEnd"/>
      <w:r>
        <w:rPr>
          <w:rFonts w:ascii="Times New Roman" w:hAnsi="Times New Roman" w:cs="Times New Roman"/>
          <w:sz w:val="24"/>
          <w:szCs w:val="24"/>
        </w:rPr>
        <w:t xml:space="preserve"> Are the effects of </w:t>
      </w:r>
      <w:r>
        <w:rPr>
          <w:rFonts w:ascii="Times New Roman" w:hAnsi="Times New Roman" w:cs="Times New Roman"/>
          <w:i/>
          <w:sz w:val="24"/>
          <w:szCs w:val="24"/>
        </w:rPr>
        <w:t>Unreal</w:t>
      </w:r>
      <w:r>
        <w:rPr>
          <w:rFonts w:ascii="Times New Roman" w:hAnsi="Times New Roman" w:cs="Times New Roman"/>
          <w:sz w:val="24"/>
          <w:szCs w:val="24"/>
        </w:rPr>
        <w:t xml:space="preserve"> violent video games pronounced when playing with a virtual reality system? </w:t>
      </w:r>
      <w:r>
        <w:rPr>
          <w:rFonts w:ascii="Times New Roman" w:hAnsi="Times New Roman" w:cs="Times New Roman"/>
          <w:i/>
          <w:sz w:val="24"/>
          <w:szCs w:val="24"/>
        </w:rPr>
        <w:t xml:space="preserve">Aggressive Behavior, 34, </w:t>
      </w:r>
      <w:r>
        <w:rPr>
          <w:rFonts w:ascii="Times New Roman" w:hAnsi="Times New Roman" w:cs="Times New Roman"/>
          <w:sz w:val="24"/>
          <w:szCs w:val="24"/>
        </w:rPr>
        <w:t xml:space="preserve">521-538. </w:t>
      </w:r>
      <w:r w:rsidRPr="003F0EBC">
        <w:rPr>
          <w:rFonts w:ascii="Times New Roman" w:hAnsi="Times New Roman" w:cs="Times New Roman"/>
          <w:sz w:val="24"/>
          <w:szCs w:val="24"/>
        </w:rPr>
        <w:t>DOI: 10.1002/ab.20272</w:t>
      </w:r>
    </w:p>
    <w:p w:rsidR="00650E8B" w:rsidRDefault="00650E8B" w:rsidP="00731A00">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Z. (2011). Bayesian versus orthodox statistics: Which side are you on? </w:t>
      </w:r>
      <w:r>
        <w:rPr>
          <w:rFonts w:ascii="Times New Roman" w:hAnsi="Times New Roman" w:cs="Times New Roman"/>
          <w:i/>
          <w:sz w:val="24"/>
          <w:szCs w:val="24"/>
        </w:rPr>
        <w:t xml:space="preserve">Perspectives on Psychological Science, 6, </w:t>
      </w:r>
      <w:r>
        <w:rPr>
          <w:rFonts w:ascii="Times New Roman" w:hAnsi="Times New Roman" w:cs="Times New Roman"/>
          <w:sz w:val="24"/>
          <w:szCs w:val="24"/>
        </w:rPr>
        <w:t xml:space="preserve">274-290. </w:t>
      </w:r>
      <w:r w:rsidRPr="00650E8B">
        <w:rPr>
          <w:rFonts w:ascii="Times New Roman" w:hAnsi="Times New Roman" w:cs="Times New Roman"/>
          <w:sz w:val="24"/>
          <w:szCs w:val="24"/>
        </w:rPr>
        <w:t>DOI: 10.1177/1745691611406920</w:t>
      </w:r>
    </w:p>
    <w:p w:rsidR="003C6205" w:rsidRPr="003C6205" w:rsidRDefault="003C6205" w:rsidP="00731A00">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Dienes</w:t>
      </w:r>
      <w:proofErr w:type="spellEnd"/>
      <w:r>
        <w:rPr>
          <w:rFonts w:ascii="Times New Roman" w:hAnsi="Times New Roman" w:cs="Times New Roman"/>
          <w:sz w:val="24"/>
          <w:szCs w:val="24"/>
        </w:rPr>
        <w:t xml:space="preserve">, Z. (2014). </w:t>
      </w:r>
      <w:proofErr w:type="gramStart"/>
      <w:r>
        <w:rPr>
          <w:rFonts w:ascii="Times New Roman" w:hAnsi="Times New Roman" w:cs="Times New Roman"/>
          <w:sz w:val="24"/>
          <w:szCs w:val="24"/>
        </w:rPr>
        <w:t>Using Bayes to get the most out of non-significant results.</w:t>
      </w:r>
      <w:proofErr w:type="gramEnd"/>
      <w:r>
        <w:rPr>
          <w:rFonts w:ascii="Times New Roman" w:hAnsi="Times New Roman" w:cs="Times New Roman"/>
          <w:sz w:val="24"/>
          <w:szCs w:val="24"/>
        </w:rPr>
        <w:t xml:space="preserve"> </w:t>
      </w:r>
      <w:proofErr w:type="gramStart"/>
      <w:r>
        <w:rPr>
          <w:rFonts w:ascii="Times New Roman" w:hAnsi="Times New Roman" w:cs="Times New Roman"/>
          <w:i/>
          <w:sz w:val="24"/>
          <w:szCs w:val="24"/>
        </w:rPr>
        <w:t>Frontiers in Psychology, 5</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gramStart"/>
      <w:r w:rsidRPr="003C6205">
        <w:rPr>
          <w:rFonts w:ascii="Times New Roman" w:hAnsi="Times New Roman" w:cs="Times New Roman"/>
          <w:sz w:val="24"/>
          <w:szCs w:val="24"/>
        </w:rPr>
        <w:t>doi</w:t>
      </w:r>
      <w:proofErr w:type="gramEnd"/>
      <w:r w:rsidRPr="003C6205">
        <w:rPr>
          <w:rFonts w:ascii="Times New Roman" w:hAnsi="Times New Roman" w:cs="Times New Roman"/>
          <w:sz w:val="24"/>
          <w:szCs w:val="24"/>
        </w:rPr>
        <w:t>:  10.3389/fpsyg.2014.00781</w:t>
      </w:r>
    </w:p>
    <w:p w:rsidR="003F0EBC" w:rsidRPr="006E1FE4" w:rsidRDefault="003F0EBC" w:rsidP="003F0EBC">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 xml:space="preserve">Elson, M., Breuer, J., Van </w:t>
      </w:r>
      <w:proofErr w:type="spellStart"/>
      <w:r w:rsidRPr="006E1FE4">
        <w:rPr>
          <w:rFonts w:ascii="Times New Roman" w:hAnsi="Times New Roman" w:cs="Times New Roman"/>
          <w:sz w:val="24"/>
          <w:szCs w:val="24"/>
        </w:rPr>
        <w:t>Looy</w:t>
      </w:r>
      <w:proofErr w:type="spellEnd"/>
      <w:r w:rsidRPr="006E1FE4">
        <w:rPr>
          <w:rFonts w:ascii="Times New Roman" w:hAnsi="Times New Roman" w:cs="Times New Roman"/>
          <w:sz w:val="24"/>
          <w:szCs w:val="24"/>
        </w:rPr>
        <w:t xml:space="preserve">, J., </w:t>
      </w:r>
      <w:proofErr w:type="spellStart"/>
      <w:r w:rsidRPr="006E1FE4">
        <w:rPr>
          <w:rFonts w:ascii="Times New Roman" w:hAnsi="Times New Roman" w:cs="Times New Roman"/>
          <w:sz w:val="24"/>
          <w:szCs w:val="24"/>
        </w:rPr>
        <w:t>Kneer</w:t>
      </w:r>
      <w:proofErr w:type="spellEnd"/>
      <w:r w:rsidRPr="006E1FE4">
        <w:rPr>
          <w:rFonts w:ascii="Times New Roman" w:hAnsi="Times New Roman" w:cs="Times New Roman"/>
          <w:sz w:val="24"/>
          <w:szCs w:val="24"/>
        </w:rPr>
        <w:t xml:space="preserve">, J., &amp; </w:t>
      </w:r>
      <w:proofErr w:type="spellStart"/>
      <w:r w:rsidRPr="006E1FE4">
        <w:rPr>
          <w:rFonts w:ascii="Times New Roman" w:hAnsi="Times New Roman" w:cs="Times New Roman"/>
          <w:sz w:val="24"/>
          <w:szCs w:val="24"/>
        </w:rPr>
        <w:t>Quandt</w:t>
      </w:r>
      <w:proofErr w:type="spellEnd"/>
      <w:r w:rsidRPr="006E1FE4">
        <w:rPr>
          <w:rFonts w:ascii="Times New Roman" w:hAnsi="Times New Roman" w:cs="Times New Roman"/>
          <w:sz w:val="24"/>
          <w:szCs w:val="24"/>
        </w:rPr>
        <w:t>, T. (</w:t>
      </w:r>
      <w:r w:rsidR="0056427D">
        <w:rPr>
          <w:rFonts w:ascii="Times New Roman" w:hAnsi="Times New Roman" w:cs="Times New Roman"/>
          <w:sz w:val="24"/>
          <w:szCs w:val="24"/>
        </w:rPr>
        <w:t>2013</w:t>
      </w:r>
      <w:r w:rsidRPr="006E1FE4">
        <w:rPr>
          <w:rFonts w:ascii="Times New Roman" w:hAnsi="Times New Roman" w:cs="Times New Roman"/>
          <w:sz w:val="24"/>
          <w:szCs w:val="24"/>
        </w:rPr>
        <w:t>) Comparing apples and oranges?</w:t>
      </w:r>
      <w:proofErr w:type="gramEnd"/>
      <w:r w:rsidRPr="006E1FE4">
        <w:rPr>
          <w:rFonts w:ascii="Times New Roman" w:hAnsi="Times New Roman" w:cs="Times New Roman"/>
          <w:sz w:val="24"/>
          <w:szCs w:val="24"/>
        </w:rPr>
        <w:t xml:space="preserve"> Evidence for pace of action as </w:t>
      </w:r>
      <w:proofErr w:type="gramStart"/>
      <w:r w:rsidRPr="006E1FE4">
        <w:rPr>
          <w:rFonts w:ascii="Times New Roman" w:hAnsi="Times New Roman" w:cs="Times New Roman"/>
          <w:sz w:val="24"/>
          <w:szCs w:val="24"/>
        </w:rPr>
        <w:t>a confound</w:t>
      </w:r>
      <w:proofErr w:type="gramEnd"/>
      <w:r w:rsidRPr="006E1FE4">
        <w:rPr>
          <w:rFonts w:ascii="Times New Roman" w:hAnsi="Times New Roman" w:cs="Times New Roman"/>
          <w:sz w:val="24"/>
          <w:szCs w:val="24"/>
        </w:rPr>
        <w:t xml:space="preserve"> in research on digital games and aggression. </w:t>
      </w:r>
      <w:proofErr w:type="gramStart"/>
      <w:r w:rsidRPr="006E1FE4">
        <w:rPr>
          <w:rFonts w:ascii="Times New Roman" w:hAnsi="Times New Roman" w:cs="Times New Roman"/>
          <w:i/>
          <w:sz w:val="24"/>
          <w:szCs w:val="24"/>
        </w:rPr>
        <w:t>Psychology of Popular Media Culture.</w:t>
      </w:r>
      <w:proofErr w:type="gramEnd"/>
      <w:r w:rsidRPr="006E1FE4">
        <w:rPr>
          <w:rFonts w:ascii="Times New Roman" w:hAnsi="Times New Roman" w:cs="Times New Roman"/>
          <w:i/>
          <w:sz w:val="24"/>
          <w:szCs w:val="24"/>
        </w:rPr>
        <w:t xml:space="preserve"> </w:t>
      </w:r>
      <w:r w:rsidRPr="006E1FE4">
        <w:rPr>
          <w:rFonts w:ascii="Times New Roman" w:hAnsi="Times New Roman" w:cs="Times New Roman"/>
          <w:sz w:val="24"/>
          <w:szCs w:val="24"/>
        </w:rPr>
        <w:t xml:space="preserve">Advance online publication. </w:t>
      </w:r>
      <w:proofErr w:type="gramStart"/>
      <w:r w:rsidRPr="006E1FE4">
        <w:rPr>
          <w:rFonts w:ascii="Times New Roman" w:hAnsi="Times New Roman" w:cs="Times New Roman"/>
          <w:sz w:val="24"/>
          <w:szCs w:val="24"/>
        </w:rPr>
        <w:t>doi</w:t>
      </w:r>
      <w:proofErr w:type="gramEnd"/>
      <w:r w:rsidRPr="006E1FE4">
        <w:rPr>
          <w:rFonts w:ascii="Times New Roman" w:hAnsi="Times New Roman" w:cs="Times New Roman"/>
          <w:sz w:val="24"/>
          <w:szCs w:val="24"/>
        </w:rPr>
        <w:t>: 10.1037/ppm0000010</w:t>
      </w:r>
    </w:p>
    <w:p w:rsidR="0070246A" w:rsidRDefault="003F0EBC" w:rsidP="0070246A">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 xml:space="preserve">Elson, M., </w:t>
      </w:r>
      <w:proofErr w:type="spellStart"/>
      <w:r>
        <w:rPr>
          <w:rFonts w:ascii="Times New Roman" w:hAnsi="Times New Roman" w:cs="Times New Roman"/>
          <w:sz w:val="24"/>
          <w:szCs w:val="24"/>
        </w:rPr>
        <w:t>Mohseni</w:t>
      </w:r>
      <w:proofErr w:type="spellEnd"/>
      <w:r>
        <w:rPr>
          <w:rFonts w:ascii="Times New Roman" w:hAnsi="Times New Roman" w:cs="Times New Roman"/>
          <w:sz w:val="24"/>
          <w:szCs w:val="24"/>
        </w:rPr>
        <w:t xml:space="preserve">, M. R., </w:t>
      </w:r>
      <w:proofErr w:type="spellStart"/>
      <w:r>
        <w:rPr>
          <w:rFonts w:ascii="Times New Roman" w:hAnsi="Times New Roman" w:cs="Times New Roman"/>
          <w:sz w:val="24"/>
          <w:szCs w:val="24"/>
        </w:rPr>
        <w:t>Bruer</w:t>
      </w:r>
      <w:proofErr w:type="spellEnd"/>
      <w:r>
        <w:rPr>
          <w:rFonts w:ascii="Times New Roman" w:hAnsi="Times New Roman" w:cs="Times New Roman"/>
          <w:sz w:val="24"/>
          <w:szCs w:val="24"/>
        </w:rPr>
        <w:t xml:space="preserve">, J., </w:t>
      </w:r>
      <w:proofErr w:type="spellStart"/>
      <w:r>
        <w:rPr>
          <w:rFonts w:ascii="Times New Roman" w:hAnsi="Times New Roman" w:cs="Times New Roman"/>
          <w:sz w:val="24"/>
          <w:szCs w:val="24"/>
        </w:rPr>
        <w:t>Scharkow</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Quandt</w:t>
      </w:r>
      <w:proofErr w:type="spellEnd"/>
      <w:r>
        <w:rPr>
          <w:rFonts w:ascii="Times New Roman" w:hAnsi="Times New Roman" w:cs="Times New Roman"/>
          <w:sz w:val="24"/>
          <w:szCs w:val="24"/>
        </w:rPr>
        <w:t>, T. (2014).</w:t>
      </w:r>
      <w:proofErr w:type="gramEnd"/>
      <w:r>
        <w:rPr>
          <w:rFonts w:ascii="Times New Roman" w:hAnsi="Times New Roman" w:cs="Times New Roman"/>
          <w:sz w:val="24"/>
          <w:szCs w:val="24"/>
        </w:rPr>
        <w:t xml:space="preserve"> Press CRTT to measure aggressive behavior: The unstandardized use of the Competitive Reaction Time Task in aggression research. </w:t>
      </w:r>
      <w:r>
        <w:rPr>
          <w:rFonts w:ascii="Times New Roman" w:hAnsi="Times New Roman" w:cs="Times New Roman"/>
          <w:i/>
          <w:sz w:val="24"/>
          <w:szCs w:val="24"/>
        </w:rPr>
        <w:t xml:space="preserve">Psychological Assessment, 26, </w:t>
      </w:r>
      <w:r>
        <w:rPr>
          <w:rFonts w:ascii="Times New Roman" w:hAnsi="Times New Roman" w:cs="Times New Roman"/>
          <w:sz w:val="24"/>
          <w:szCs w:val="24"/>
        </w:rPr>
        <w:t xml:space="preserve">419-432. </w:t>
      </w:r>
      <w:proofErr w:type="gramStart"/>
      <w:r w:rsidRPr="006F2E62">
        <w:rPr>
          <w:rFonts w:ascii="Times New Roman" w:hAnsi="Times New Roman" w:cs="Times New Roman"/>
          <w:sz w:val="24"/>
          <w:szCs w:val="24"/>
        </w:rPr>
        <w:t>doi</w:t>
      </w:r>
      <w:proofErr w:type="gramEnd"/>
      <w:r w:rsidRPr="006F2E62">
        <w:rPr>
          <w:rFonts w:ascii="Times New Roman" w:hAnsi="Times New Roman" w:cs="Times New Roman"/>
          <w:sz w:val="24"/>
          <w:szCs w:val="24"/>
        </w:rPr>
        <w:t>: 10.1037/a0035569</w:t>
      </w:r>
    </w:p>
    <w:p w:rsidR="003C6205" w:rsidRPr="006E1FE4"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Ferguson, C. J., &amp; Rueda, S. M. (2010) The </w:t>
      </w:r>
      <w:proofErr w:type="spellStart"/>
      <w:r w:rsidRPr="006E1FE4">
        <w:rPr>
          <w:rFonts w:ascii="Times New Roman" w:hAnsi="Times New Roman" w:cs="Times New Roman"/>
          <w:sz w:val="24"/>
          <w:szCs w:val="24"/>
        </w:rPr>
        <w:t>Hitman</w:t>
      </w:r>
      <w:proofErr w:type="spellEnd"/>
      <w:r w:rsidRPr="006E1FE4">
        <w:rPr>
          <w:rFonts w:ascii="Times New Roman" w:hAnsi="Times New Roman" w:cs="Times New Roman"/>
          <w:sz w:val="24"/>
          <w:szCs w:val="24"/>
        </w:rPr>
        <w:t xml:space="preserve"> study: Violent video game exposure effects on aggressive behavior, hostile feelings, and depression. </w:t>
      </w:r>
      <w:r w:rsidRPr="006E1FE4">
        <w:rPr>
          <w:rFonts w:ascii="Times New Roman" w:hAnsi="Times New Roman" w:cs="Times New Roman"/>
          <w:i/>
          <w:sz w:val="24"/>
          <w:szCs w:val="24"/>
        </w:rPr>
        <w:t xml:space="preserve">European Psychologist, 15, </w:t>
      </w:r>
      <w:r w:rsidRPr="006E1FE4">
        <w:rPr>
          <w:rFonts w:ascii="Times New Roman" w:hAnsi="Times New Roman" w:cs="Times New Roman"/>
          <w:sz w:val="24"/>
          <w:szCs w:val="24"/>
        </w:rPr>
        <w:t>99-108. DOI: 10.1027/1016-9040/a000010</w:t>
      </w:r>
    </w:p>
    <w:p w:rsidR="003C6205" w:rsidRPr="006E1FE4" w:rsidRDefault="003C6205" w:rsidP="003C6205">
      <w:pPr>
        <w:spacing w:after="0" w:line="480" w:lineRule="auto"/>
        <w:ind w:hanging="720"/>
        <w:rPr>
          <w:rFonts w:ascii="Times New Roman" w:hAnsi="Times New Roman" w:cs="Times New Roman"/>
          <w:sz w:val="24"/>
          <w:szCs w:val="24"/>
        </w:rPr>
      </w:pPr>
      <w:proofErr w:type="gramStart"/>
      <w:r w:rsidRPr="006E1FE4">
        <w:rPr>
          <w:rFonts w:ascii="Times New Roman" w:hAnsi="Times New Roman" w:cs="Times New Roman"/>
          <w:sz w:val="24"/>
          <w:szCs w:val="24"/>
        </w:rPr>
        <w:t>Ferguson, C. J., Rueda, S. M., Cruz, A. M., Ferguson, D. E., Fritz, S., &amp; Smith, S. M. (2008) Violent video games and aggression: Causal relationship or byproduct of family violence and intrinsic violence motivation?</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Criminal Justice and Behavior</w:t>
      </w:r>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35, </w:t>
      </w:r>
      <w:r w:rsidRPr="006E1FE4">
        <w:rPr>
          <w:rFonts w:ascii="Times New Roman" w:hAnsi="Times New Roman" w:cs="Times New Roman"/>
          <w:sz w:val="24"/>
          <w:szCs w:val="24"/>
        </w:rPr>
        <w:t>311-332. DOI: 10.1177/0093854807311719</w:t>
      </w:r>
    </w:p>
    <w:p w:rsidR="00953FAB" w:rsidRDefault="00953FAB" w:rsidP="0070246A">
      <w:pPr>
        <w:spacing w:after="0" w:line="480" w:lineRule="auto"/>
        <w:ind w:hanging="720"/>
        <w:rPr>
          <w:rFonts w:ascii="Times New Roman" w:hAnsi="Times New Roman" w:cs="Times New Roman"/>
          <w:sz w:val="24"/>
          <w:szCs w:val="24"/>
        </w:rPr>
      </w:pPr>
      <w:proofErr w:type="spellStart"/>
      <w:proofErr w:type="gramStart"/>
      <w:r w:rsidRPr="004F2996">
        <w:rPr>
          <w:rFonts w:ascii="Times New Roman" w:hAnsi="Times New Roman" w:cs="Times New Roman"/>
          <w:sz w:val="24"/>
          <w:szCs w:val="24"/>
        </w:rPr>
        <w:t>Giancola</w:t>
      </w:r>
      <w:proofErr w:type="spellEnd"/>
      <w:r w:rsidRPr="004F2996">
        <w:rPr>
          <w:rFonts w:ascii="Times New Roman" w:hAnsi="Times New Roman" w:cs="Times New Roman"/>
          <w:sz w:val="24"/>
          <w:szCs w:val="24"/>
        </w:rPr>
        <w:t xml:space="preserve">, P. R., &amp; </w:t>
      </w:r>
      <w:proofErr w:type="spellStart"/>
      <w:r w:rsidRPr="004F2996">
        <w:rPr>
          <w:rFonts w:ascii="Times New Roman" w:hAnsi="Times New Roman" w:cs="Times New Roman"/>
          <w:sz w:val="24"/>
          <w:szCs w:val="24"/>
        </w:rPr>
        <w:t>Zeichner</w:t>
      </w:r>
      <w:proofErr w:type="spellEnd"/>
      <w:r w:rsidRPr="004F2996">
        <w:rPr>
          <w:rFonts w:ascii="Times New Roman" w:hAnsi="Times New Roman" w:cs="Times New Roman"/>
          <w:sz w:val="24"/>
          <w:szCs w:val="24"/>
        </w:rPr>
        <w:t>, A. (1995).</w:t>
      </w:r>
      <w:proofErr w:type="gramEnd"/>
      <w:r w:rsidRPr="004F2996">
        <w:rPr>
          <w:rFonts w:ascii="Times New Roman" w:hAnsi="Times New Roman" w:cs="Times New Roman"/>
          <w:sz w:val="24"/>
          <w:szCs w:val="24"/>
        </w:rPr>
        <w:t xml:space="preserve"> </w:t>
      </w:r>
      <w:r>
        <w:rPr>
          <w:rFonts w:ascii="Times New Roman" w:hAnsi="Times New Roman" w:cs="Times New Roman"/>
          <w:sz w:val="24"/>
          <w:szCs w:val="24"/>
        </w:rPr>
        <w:t xml:space="preserve">Construct validity of a competitive reaction-time aggression paradigm. </w:t>
      </w:r>
      <w:r>
        <w:rPr>
          <w:rFonts w:ascii="Times New Roman" w:hAnsi="Times New Roman" w:cs="Times New Roman"/>
          <w:i/>
          <w:sz w:val="24"/>
          <w:szCs w:val="24"/>
        </w:rPr>
        <w:t xml:space="preserve">Aggressive Behavior, 21, </w:t>
      </w:r>
      <w:r>
        <w:rPr>
          <w:rFonts w:ascii="Times New Roman" w:hAnsi="Times New Roman" w:cs="Times New Roman"/>
          <w:sz w:val="24"/>
          <w:szCs w:val="24"/>
        </w:rPr>
        <w:t xml:space="preserve">199-204. </w:t>
      </w:r>
      <w:r w:rsidR="00CD5A32" w:rsidRPr="00CD5A32">
        <w:rPr>
          <w:rFonts w:ascii="Times New Roman" w:hAnsi="Times New Roman" w:cs="Times New Roman"/>
          <w:sz w:val="24"/>
          <w:szCs w:val="24"/>
        </w:rPr>
        <w:t>DOI: 10.1002/1098-2337(1995)21:3&lt;199:</w:t>
      </w:r>
      <w:proofErr w:type="gramStart"/>
      <w:r w:rsidR="00CD5A32" w:rsidRPr="00CD5A32">
        <w:rPr>
          <w:rFonts w:ascii="Times New Roman" w:hAnsi="Times New Roman" w:cs="Times New Roman"/>
          <w:sz w:val="24"/>
          <w:szCs w:val="24"/>
        </w:rPr>
        <w:t>:AID</w:t>
      </w:r>
      <w:proofErr w:type="gramEnd"/>
      <w:r w:rsidR="00CD5A32" w:rsidRPr="00CD5A32">
        <w:rPr>
          <w:rFonts w:ascii="Times New Roman" w:hAnsi="Times New Roman" w:cs="Times New Roman"/>
          <w:sz w:val="24"/>
          <w:szCs w:val="24"/>
        </w:rPr>
        <w:t>-AB2480210303&gt;3.0.CO;2-Q</w:t>
      </w:r>
    </w:p>
    <w:p w:rsidR="003C6205" w:rsidRDefault="003C6205" w:rsidP="003C6205">
      <w:pPr>
        <w:spacing w:after="0" w:line="480" w:lineRule="auto"/>
        <w:ind w:hanging="720"/>
        <w:rPr>
          <w:rFonts w:ascii="Times New Roman" w:hAnsi="Times New Roman" w:cs="Times New Roman"/>
          <w:sz w:val="24"/>
          <w:szCs w:val="24"/>
        </w:rPr>
      </w:pPr>
      <w:r w:rsidRPr="006E1FE4">
        <w:rPr>
          <w:rFonts w:ascii="Times New Roman" w:hAnsi="Times New Roman" w:cs="Times New Roman"/>
          <w:sz w:val="24"/>
          <w:szCs w:val="24"/>
        </w:rPr>
        <w:t xml:space="preserve">Ivory, J.D., &amp; </w:t>
      </w:r>
      <w:proofErr w:type="spellStart"/>
      <w:r w:rsidRPr="006E1FE4">
        <w:rPr>
          <w:rFonts w:ascii="Times New Roman" w:hAnsi="Times New Roman" w:cs="Times New Roman"/>
          <w:sz w:val="24"/>
          <w:szCs w:val="24"/>
        </w:rPr>
        <w:t>Kalyanaraman</w:t>
      </w:r>
      <w:proofErr w:type="spellEnd"/>
      <w:r w:rsidRPr="006E1FE4">
        <w:rPr>
          <w:rFonts w:ascii="Times New Roman" w:hAnsi="Times New Roman" w:cs="Times New Roman"/>
          <w:sz w:val="24"/>
          <w:szCs w:val="24"/>
        </w:rPr>
        <w:t xml:space="preserve">, S. (2007) </w:t>
      </w:r>
      <w:proofErr w:type="gramStart"/>
      <w:r w:rsidRPr="006E1FE4">
        <w:rPr>
          <w:rFonts w:ascii="Times New Roman" w:hAnsi="Times New Roman" w:cs="Times New Roman"/>
          <w:sz w:val="24"/>
          <w:szCs w:val="24"/>
        </w:rPr>
        <w:t>The</w:t>
      </w:r>
      <w:proofErr w:type="gramEnd"/>
      <w:r w:rsidRPr="006E1FE4">
        <w:rPr>
          <w:rFonts w:ascii="Times New Roman" w:hAnsi="Times New Roman" w:cs="Times New Roman"/>
          <w:sz w:val="24"/>
          <w:szCs w:val="24"/>
        </w:rPr>
        <w:t xml:space="preserve"> effects of technological advancement and violent content in video games on players’ feelings of presence, involvement, physiological arousal, and aggression. </w:t>
      </w:r>
      <w:r w:rsidRPr="006E1FE4">
        <w:rPr>
          <w:rFonts w:ascii="Times New Roman" w:hAnsi="Times New Roman" w:cs="Times New Roman"/>
          <w:i/>
          <w:sz w:val="24"/>
          <w:szCs w:val="24"/>
        </w:rPr>
        <w:t xml:space="preserve">Journal of Communication, 57, </w:t>
      </w:r>
      <w:r w:rsidRPr="006E1FE4">
        <w:rPr>
          <w:rFonts w:ascii="Times New Roman" w:hAnsi="Times New Roman" w:cs="Times New Roman"/>
          <w:sz w:val="24"/>
          <w:szCs w:val="24"/>
        </w:rPr>
        <w:t>532-555, DOI: 10.1111/j.1460-2466.2007.00356.x</w:t>
      </w:r>
    </w:p>
    <w:p w:rsidR="0070246A" w:rsidRDefault="0070246A" w:rsidP="0070246A">
      <w:pPr>
        <w:spacing w:after="0" w:line="480" w:lineRule="auto"/>
        <w:ind w:hanging="720"/>
        <w:rPr>
          <w:rFonts w:ascii="Times New Roman" w:hAnsi="Times New Roman" w:cs="Times New Roman"/>
          <w:sz w:val="24"/>
          <w:szCs w:val="24"/>
        </w:rPr>
      </w:pPr>
      <w:commentRangeStart w:id="51"/>
      <w:r>
        <w:rPr>
          <w:rFonts w:ascii="Times New Roman" w:hAnsi="Times New Roman" w:cs="Times New Roman"/>
          <w:sz w:val="24"/>
          <w:szCs w:val="24"/>
        </w:rPr>
        <w:t xml:space="preserve">Morey, R. D., Hoekstra R., </w:t>
      </w: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J. N., Lee M. D., &amp;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xml:space="preserve"> E. J.  </w:t>
      </w:r>
      <w:proofErr w:type="gramStart"/>
      <w:r>
        <w:rPr>
          <w:rFonts w:ascii="Times New Roman" w:hAnsi="Times New Roman" w:cs="Times New Roman"/>
          <w:sz w:val="24"/>
          <w:szCs w:val="24"/>
        </w:rPr>
        <w:t>(Submitted).</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The Fallacy of Placing Confidence in Confidence Intervals.</w:t>
      </w:r>
      <w:proofErr w:type="gramEnd"/>
      <w:r>
        <w:rPr>
          <w:rFonts w:ascii="Times New Roman" w:hAnsi="Times New Roman" w:cs="Times New Roman"/>
          <w:sz w:val="24"/>
          <w:szCs w:val="24"/>
        </w:rPr>
        <w:t xml:space="preserve"> </w:t>
      </w:r>
      <w:r w:rsidR="00261C0F">
        <w:rPr>
          <w:rFonts w:ascii="Times New Roman" w:hAnsi="Times New Roman" w:cs="Times New Roman"/>
          <w:sz w:val="24"/>
          <w:szCs w:val="24"/>
        </w:rPr>
        <w:t xml:space="preserve">Preprint available at </w:t>
      </w:r>
      <w:r w:rsidR="00261C0F" w:rsidRPr="00261C0F">
        <w:rPr>
          <w:rFonts w:ascii="Times New Roman" w:hAnsi="Times New Roman" w:cs="Times New Roman"/>
          <w:sz w:val="24"/>
          <w:szCs w:val="24"/>
        </w:rPr>
        <w:t>http://pcl.missouri.edu/sites/default/files/Morey.etal_.2014.CI_.pdf</w:t>
      </w:r>
      <w:r>
        <w:rPr>
          <w:rFonts w:ascii="Times New Roman" w:hAnsi="Times New Roman" w:cs="Times New Roman"/>
          <w:sz w:val="24"/>
          <w:szCs w:val="24"/>
        </w:rPr>
        <w:t xml:space="preserve">  </w:t>
      </w:r>
      <w:commentRangeEnd w:id="51"/>
      <w:r>
        <w:rPr>
          <w:rStyle w:val="CommentReference"/>
        </w:rPr>
        <w:commentReference w:id="51"/>
      </w:r>
    </w:p>
    <w:p w:rsidR="0070246A" w:rsidRDefault="00731A00" w:rsidP="0070246A">
      <w:pPr>
        <w:spacing w:after="0" w:line="480" w:lineRule="auto"/>
        <w:ind w:hanging="720"/>
        <w:rPr>
          <w:rFonts w:ascii="Times New Roman" w:hAnsi="Times New Roman" w:cs="Times New Roman"/>
          <w:sz w:val="24"/>
          <w:szCs w:val="24"/>
        </w:rPr>
      </w:pPr>
      <w:proofErr w:type="spellStart"/>
      <w:proofErr w:type="gramStart"/>
      <w:r w:rsidRPr="006E1FE4">
        <w:rPr>
          <w:rFonts w:ascii="Times New Roman" w:hAnsi="Times New Roman" w:cs="Times New Roman"/>
          <w:sz w:val="24"/>
          <w:szCs w:val="24"/>
        </w:rPr>
        <w:t>Przybylski</w:t>
      </w:r>
      <w:proofErr w:type="spellEnd"/>
      <w:r w:rsidRPr="006E1FE4">
        <w:rPr>
          <w:rFonts w:ascii="Times New Roman" w:hAnsi="Times New Roman" w:cs="Times New Roman"/>
          <w:sz w:val="24"/>
          <w:szCs w:val="24"/>
        </w:rPr>
        <w:t xml:space="preserve">, A. K., </w:t>
      </w:r>
      <w:proofErr w:type="spellStart"/>
      <w:r w:rsidRPr="006E1FE4">
        <w:rPr>
          <w:rFonts w:ascii="Times New Roman" w:hAnsi="Times New Roman" w:cs="Times New Roman"/>
          <w:sz w:val="24"/>
          <w:szCs w:val="24"/>
        </w:rPr>
        <w:t>Deci</w:t>
      </w:r>
      <w:proofErr w:type="spellEnd"/>
      <w:r w:rsidRPr="006E1FE4">
        <w:rPr>
          <w:rFonts w:ascii="Times New Roman" w:hAnsi="Times New Roman" w:cs="Times New Roman"/>
          <w:sz w:val="24"/>
          <w:szCs w:val="24"/>
        </w:rPr>
        <w:t>, E. L., Rigby, C. S., &amp; Ryan, R. M. (201</w:t>
      </w:r>
      <w:r>
        <w:rPr>
          <w:rFonts w:ascii="Times New Roman" w:hAnsi="Times New Roman" w:cs="Times New Roman"/>
          <w:sz w:val="24"/>
          <w:szCs w:val="24"/>
        </w:rPr>
        <w:t>4</w:t>
      </w:r>
      <w:r w:rsidRPr="006E1FE4">
        <w:rPr>
          <w:rFonts w:ascii="Times New Roman" w:hAnsi="Times New Roman" w:cs="Times New Roman"/>
          <w:sz w:val="24"/>
          <w:szCs w:val="24"/>
        </w:rPr>
        <w:t>)</w:t>
      </w:r>
      <w:r>
        <w:rPr>
          <w:rFonts w:ascii="Times New Roman" w:hAnsi="Times New Roman" w:cs="Times New Roman"/>
          <w:sz w:val="24"/>
          <w:szCs w:val="24"/>
        </w:rPr>
        <w:t>.</w:t>
      </w:r>
      <w:proofErr w:type="gramEnd"/>
      <w:r w:rsidRPr="006E1FE4">
        <w:rPr>
          <w:rFonts w:ascii="Times New Roman" w:hAnsi="Times New Roman" w:cs="Times New Roman"/>
          <w:sz w:val="24"/>
          <w:szCs w:val="24"/>
        </w:rPr>
        <w:t xml:space="preserve"> </w:t>
      </w:r>
      <w:proofErr w:type="gramStart"/>
      <w:r w:rsidRPr="006E1FE4">
        <w:rPr>
          <w:rFonts w:ascii="Times New Roman" w:hAnsi="Times New Roman" w:cs="Times New Roman"/>
          <w:sz w:val="24"/>
          <w:szCs w:val="24"/>
        </w:rPr>
        <w:t>Competence-impeding electronic games and players’ aggressive feelings, thoughts, and behaviors.</w:t>
      </w:r>
      <w:proofErr w:type="gramEnd"/>
      <w:r w:rsidRPr="006E1FE4">
        <w:rPr>
          <w:rFonts w:ascii="Times New Roman" w:hAnsi="Times New Roman" w:cs="Times New Roman"/>
          <w:sz w:val="24"/>
          <w:szCs w:val="24"/>
        </w:rPr>
        <w:t xml:space="preserve"> </w:t>
      </w:r>
      <w:r w:rsidRPr="006E1FE4">
        <w:rPr>
          <w:rFonts w:ascii="Times New Roman" w:hAnsi="Times New Roman" w:cs="Times New Roman"/>
          <w:i/>
          <w:sz w:val="24"/>
          <w:szCs w:val="24"/>
        </w:rPr>
        <w:t xml:space="preserve">Journal of Personality and Social Psychology, 106, </w:t>
      </w:r>
      <w:r w:rsidRPr="006E1FE4">
        <w:rPr>
          <w:rFonts w:ascii="Times New Roman" w:hAnsi="Times New Roman" w:cs="Times New Roman"/>
          <w:sz w:val="24"/>
          <w:szCs w:val="24"/>
        </w:rPr>
        <w:t>441-457. DOI: 10.1037/a0034820</w:t>
      </w:r>
    </w:p>
    <w:p w:rsidR="008B4B2A" w:rsidRDefault="008B4B2A" w:rsidP="0070246A">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Rouder</w:t>
      </w:r>
      <w:proofErr w:type="spellEnd"/>
      <w:r>
        <w:rPr>
          <w:rFonts w:ascii="Times New Roman" w:hAnsi="Times New Roman" w:cs="Times New Roman"/>
          <w:sz w:val="24"/>
          <w:szCs w:val="24"/>
        </w:rPr>
        <w:t xml:space="preserve">, J. N. (2014). Optional stopping: No problem for Bayesians. </w:t>
      </w:r>
      <w:proofErr w:type="spellStart"/>
      <w:r>
        <w:rPr>
          <w:rFonts w:ascii="Times New Roman" w:hAnsi="Times New Roman" w:cs="Times New Roman"/>
          <w:i/>
          <w:sz w:val="24"/>
          <w:szCs w:val="24"/>
        </w:rPr>
        <w:t>Psychonomic</w:t>
      </w:r>
      <w:proofErr w:type="spellEnd"/>
      <w:r>
        <w:rPr>
          <w:rFonts w:ascii="Times New Roman" w:hAnsi="Times New Roman" w:cs="Times New Roman"/>
          <w:i/>
          <w:sz w:val="24"/>
          <w:szCs w:val="24"/>
        </w:rPr>
        <w:t xml:space="preserve"> Bulletin &amp; Review, 21, </w:t>
      </w:r>
      <w:r>
        <w:rPr>
          <w:rFonts w:ascii="Times New Roman" w:hAnsi="Times New Roman" w:cs="Times New Roman"/>
          <w:sz w:val="24"/>
          <w:szCs w:val="24"/>
        </w:rPr>
        <w:t xml:space="preserve">301-308. DOI: </w:t>
      </w:r>
      <w:r w:rsidRPr="008B4B2A">
        <w:rPr>
          <w:rFonts w:ascii="Times New Roman" w:hAnsi="Times New Roman" w:cs="Times New Roman"/>
          <w:sz w:val="24"/>
          <w:szCs w:val="24"/>
        </w:rPr>
        <w:t>10.3758/s13423-014-0595-4</w:t>
      </w:r>
    </w:p>
    <w:p w:rsidR="008B4B2A" w:rsidRPr="008B4B2A" w:rsidRDefault="008B4B2A" w:rsidP="0070246A">
      <w:pPr>
        <w:spacing w:after="0" w:line="480" w:lineRule="auto"/>
        <w:ind w:hanging="720"/>
        <w:rPr>
          <w:rFonts w:ascii="Times New Roman" w:hAnsi="Times New Roman" w:cs="Times New Roman"/>
          <w:sz w:val="24"/>
          <w:szCs w:val="24"/>
        </w:rPr>
      </w:pPr>
      <w:proofErr w:type="spellStart"/>
      <w:proofErr w:type="gramStart"/>
      <w:r>
        <w:rPr>
          <w:rFonts w:ascii="Times New Roman" w:hAnsi="Times New Roman" w:cs="Times New Roman"/>
          <w:sz w:val="24"/>
          <w:szCs w:val="24"/>
        </w:rPr>
        <w:t>Rouder</w:t>
      </w:r>
      <w:proofErr w:type="spellEnd"/>
      <w:r>
        <w:rPr>
          <w:rFonts w:ascii="Times New Roman" w:hAnsi="Times New Roman" w:cs="Times New Roman"/>
          <w:sz w:val="24"/>
          <w:szCs w:val="24"/>
        </w:rPr>
        <w:t>, J. N., &amp; Morey, R. D. (2012).</w:t>
      </w:r>
      <w:proofErr w:type="gramEnd"/>
      <w:r>
        <w:rPr>
          <w:rFonts w:ascii="Times New Roman" w:hAnsi="Times New Roman" w:cs="Times New Roman"/>
          <w:sz w:val="24"/>
          <w:szCs w:val="24"/>
        </w:rPr>
        <w:t xml:space="preserve"> Default </w:t>
      </w:r>
      <w:proofErr w:type="spellStart"/>
      <w:r>
        <w:rPr>
          <w:rFonts w:ascii="Times New Roman" w:hAnsi="Times New Roman" w:cs="Times New Roman"/>
          <w:sz w:val="24"/>
          <w:szCs w:val="24"/>
        </w:rPr>
        <w:t>Bayes</w:t>
      </w:r>
      <w:proofErr w:type="spellEnd"/>
      <w:r>
        <w:rPr>
          <w:rFonts w:ascii="Times New Roman" w:hAnsi="Times New Roman" w:cs="Times New Roman"/>
          <w:sz w:val="24"/>
          <w:szCs w:val="24"/>
        </w:rPr>
        <w:t xml:space="preserve"> factors for model selection in regression. </w:t>
      </w:r>
      <w:r>
        <w:rPr>
          <w:rFonts w:ascii="Times New Roman" w:hAnsi="Times New Roman" w:cs="Times New Roman"/>
          <w:i/>
          <w:sz w:val="24"/>
          <w:szCs w:val="24"/>
        </w:rPr>
        <w:t xml:space="preserve">Multivariate Behavioral Research, 47, </w:t>
      </w:r>
      <w:r>
        <w:rPr>
          <w:rFonts w:ascii="Times New Roman" w:hAnsi="Times New Roman" w:cs="Times New Roman"/>
          <w:sz w:val="24"/>
          <w:szCs w:val="24"/>
        </w:rPr>
        <w:t xml:space="preserve">877-903. </w:t>
      </w:r>
      <w:r w:rsidRPr="008B4B2A">
        <w:rPr>
          <w:rFonts w:ascii="Times New Roman" w:hAnsi="Times New Roman" w:cs="Times New Roman"/>
          <w:sz w:val="24"/>
          <w:szCs w:val="24"/>
        </w:rPr>
        <w:t>DOI:10.1080/00273171.2012.734737</w:t>
      </w:r>
    </w:p>
    <w:p w:rsidR="00CD5A32" w:rsidRDefault="00CD5A32" w:rsidP="0070246A">
      <w:pPr>
        <w:spacing w:after="0" w:line="480" w:lineRule="auto"/>
        <w:ind w:hanging="720"/>
        <w:rPr>
          <w:rFonts w:ascii="Times New Roman" w:hAnsi="Times New Roman" w:cs="Times New Roman"/>
          <w:sz w:val="24"/>
          <w:szCs w:val="24"/>
        </w:rPr>
      </w:pPr>
      <w:proofErr w:type="spellStart"/>
      <w:r w:rsidRPr="00CD5A32">
        <w:rPr>
          <w:rFonts w:ascii="Times New Roman" w:hAnsi="Times New Roman" w:cs="Times New Roman"/>
          <w:sz w:val="24"/>
          <w:szCs w:val="24"/>
        </w:rPr>
        <w:t>Rouder</w:t>
      </w:r>
      <w:proofErr w:type="spellEnd"/>
      <w:r w:rsidRPr="00CD5A32">
        <w:rPr>
          <w:rFonts w:ascii="Times New Roman" w:hAnsi="Times New Roman" w:cs="Times New Roman"/>
          <w:sz w:val="24"/>
          <w:szCs w:val="24"/>
        </w:rPr>
        <w:t xml:space="preserve">, J. N., Morey R. D., </w:t>
      </w:r>
      <w:proofErr w:type="spellStart"/>
      <w:r w:rsidRPr="00CD5A32">
        <w:rPr>
          <w:rFonts w:ascii="Times New Roman" w:hAnsi="Times New Roman" w:cs="Times New Roman"/>
          <w:sz w:val="24"/>
          <w:szCs w:val="24"/>
        </w:rPr>
        <w:t>Speckman</w:t>
      </w:r>
      <w:proofErr w:type="spellEnd"/>
      <w:r w:rsidRPr="00CD5A32">
        <w:rPr>
          <w:rFonts w:ascii="Times New Roman" w:hAnsi="Times New Roman" w:cs="Times New Roman"/>
          <w:sz w:val="24"/>
          <w:szCs w:val="24"/>
        </w:rPr>
        <w:t xml:space="preserve"> P. L., &amp; Province J. M. (2012).  Default Bayes factors for ANOVA designs. </w:t>
      </w:r>
      <w:r w:rsidRPr="003C6205">
        <w:rPr>
          <w:rFonts w:ascii="Times New Roman" w:hAnsi="Times New Roman" w:cs="Times New Roman"/>
          <w:i/>
          <w:sz w:val="24"/>
          <w:szCs w:val="24"/>
        </w:rPr>
        <w:t>Journal of Mathematical Psychology</w:t>
      </w:r>
      <w:r w:rsidR="003C6205">
        <w:rPr>
          <w:rFonts w:ascii="Times New Roman" w:hAnsi="Times New Roman" w:cs="Times New Roman"/>
          <w:i/>
          <w:sz w:val="24"/>
          <w:szCs w:val="24"/>
        </w:rPr>
        <w:t>,</w:t>
      </w:r>
      <w:r w:rsidRPr="003C6205">
        <w:rPr>
          <w:rFonts w:ascii="Times New Roman" w:hAnsi="Times New Roman" w:cs="Times New Roman"/>
          <w:i/>
          <w:sz w:val="24"/>
          <w:szCs w:val="24"/>
        </w:rPr>
        <w:t xml:space="preserve"> 56</w:t>
      </w:r>
      <w:r w:rsidRPr="00CD5A32">
        <w:rPr>
          <w:rFonts w:ascii="Times New Roman" w:hAnsi="Times New Roman" w:cs="Times New Roman"/>
          <w:sz w:val="24"/>
          <w:szCs w:val="24"/>
        </w:rPr>
        <w:t>, 356-374.</w:t>
      </w:r>
      <w:r>
        <w:rPr>
          <w:rFonts w:ascii="Times New Roman" w:hAnsi="Times New Roman" w:cs="Times New Roman"/>
          <w:sz w:val="24"/>
          <w:szCs w:val="24"/>
        </w:rPr>
        <w:t xml:space="preserve"> </w:t>
      </w:r>
      <w:r w:rsidRPr="00CD5A32">
        <w:rPr>
          <w:rFonts w:ascii="Times New Roman" w:hAnsi="Times New Roman" w:cs="Times New Roman"/>
          <w:sz w:val="24"/>
          <w:szCs w:val="24"/>
        </w:rPr>
        <w:t>DOI: 10.1016/j.jmp.2012.08.001</w:t>
      </w:r>
    </w:p>
    <w:p w:rsidR="00731A00" w:rsidRDefault="00A92BF3" w:rsidP="00A92BF3">
      <w:pPr>
        <w:spacing w:after="0" w:line="480" w:lineRule="auto"/>
        <w:ind w:hanging="720"/>
        <w:rPr>
          <w:rFonts w:ascii="Times New Roman" w:hAnsi="Times New Roman" w:cs="Times New Roman"/>
          <w:sz w:val="24"/>
          <w:szCs w:val="24"/>
        </w:rPr>
      </w:pPr>
      <w:proofErr w:type="spellStart"/>
      <w:r>
        <w:rPr>
          <w:rFonts w:ascii="Times New Roman" w:hAnsi="Times New Roman" w:cs="Times New Roman"/>
          <w:sz w:val="24"/>
          <w:szCs w:val="24"/>
        </w:rPr>
        <w:t>Simonsohn</w:t>
      </w:r>
      <w:proofErr w:type="spellEnd"/>
      <w:r>
        <w:rPr>
          <w:rFonts w:ascii="Times New Roman" w:hAnsi="Times New Roman" w:cs="Times New Roman"/>
          <w:sz w:val="24"/>
          <w:szCs w:val="24"/>
        </w:rPr>
        <w:t xml:space="preserve">, U., Simmons, J. P., &amp; Nelson, L. D. </w:t>
      </w:r>
      <w:r w:rsidRPr="00A92BF3">
        <w:rPr>
          <w:rFonts w:ascii="Times New Roman" w:hAnsi="Times New Roman" w:cs="Times New Roman"/>
          <w:sz w:val="24"/>
          <w:szCs w:val="24"/>
        </w:rPr>
        <w:t xml:space="preserve">Anchoring is Not a False-Positive: </w:t>
      </w:r>
      <w:proofErr w:type="spellStart"/>
      <w:r w:rsidRPr="00A92BF3">
        <w:rPr>
          <w:rFonts w:ascii="Times New Roman" w:hAnsi="Times New Roman" w:cs="Times New Roman"/>
          <w:sz w:val="24"/>
          <w:szCs w:val="24"/>
        </w:rPr>
        <w:t>Maniadis</w:t>
      </w:r>
      <w:proofErr w:type="spellEnd"/>
      <w:r w:rsidRPr="00A92BF3">
        <w:rPr>
          <w:rFonts w:ascii="Times New Roman" w:hAnsi="Times New Roman" w:cs="Times New Roman"/>
          <w:sz w:val="24"/>
          <w:szCs w:val="24"/>
        </w:rPr>
        <w:t xml:space="preserve">, </w:t>
      </w:r>
      <w:proofErr w:type="spellStart"/>
      <w:r w:rsidRPr="00A92BF3">
        <w:rPr>
          <w:rFonts w:ascii="Times New Roman" w:hAnsi="Times New Roman" w:cs="Times New Roman"/>
          <w:sz w:val="24"/>
          <w:szCs w:val="24"/>
        </w:rPr>
        <w:t>Tufano</w:t>
      </w:r>
      <w:proofErr w:type="spellEnd"/>
      <w:r w:rsidRPr="00A92BF3">
        <w:rPr>
          <w:rFonts w:ascii="Times New Roman" w:hAnsi="Times New Roman" w:cs="Times New Roman"/>
          <w:sz w:val="24"/>
          <w:szCs w:val="24"/>
        </w:rPr>
        <w:t xml:space="preserve">, and List's (2014) 'Failure-to-Replicate' is Actually Entirely Consistent with the Original (April 27, 2014). Available at SSRN: http://ssrn.com/abstract=2351926 or </w:t>
      </w:r>
      <w:hyperlink r:id="rId11" w:history="1">
        <w:r w:rsidR="003C6205" w:rsidRPr="00D9678A">
          <w:rPr>
            <w:rStyle w:val="Hyperlink"/>
            <w:rFonts w:ascii="Times New Roman" w:hAnsi="Times New Roman" w:cs="Times New Roman"/>
            <w:sz w:val="24"/>
            <w:szCs w:val="24"/>
          </w:rPr>
          <w:t>http://dx.doi.org/10.2139/ssrn.2351926</w:t>
        </w:r>
      </w:hyperlink>
    </w:p>
    <w:p w:rsidR="003C6205" w:rsidRPr="003C6205" w:rsidRDefault="003C6205" w:rsidP="00A92BF3">
      <w:pPr>
        <w:spacing w:after="0" w:line="480" w:lineRule="auto"/>
        <w:ind w:hanging="720"/>
        <w:rPr>
          <w:rFonts w:ascii="Times New Roman" w:hAnsi="Times New Roman" w:cs="Times New Roman"/>
          <w:sz w:val="24"/>
          <w:szCs w:val="24"/>
        </w:rPr>
      </w:pPr>
      <w:proofErr w:type="gramStart"/>
      <w:r>
        <w:rPr>
          <w:rFonts w:ascii="Times New Roman" w:hAnsi="Times New Roman" w:cs="Times New Roman"/>
          <w:sz w:val="24"/>
          <w:szCs w:val="24"/>
        </w:rPr>
        <w:t>Valadez, J. J., &amp; Ferguson, C. J. (2012).</w:t>
      </w:r>
      <w:proofErr w:type="gramEnd"/>
      <w:r>
        <w:rPr>
          <w:rFonts w:ascii="Times New Roman" w:hAnsi="Times New Roman" w:cs="Times New Roman"/>
          <w:sz w:val="24"/>
          <w:szCs w:val="24"/>
        </w:rPr>
        <w:t xml:space="preserve"> Just a game after all: Violent video game exposure and time spent playing effects on hostile feelings, depression, and visuospatial cognition. </w:t>
      </w:r>
      <w:r>
        <w:rPr>
          <w:rFonts w:ascii="Times New Roman" w:hAnsi="Times New Roman" w:cs="Times New Roman"/>
          <w:i/>
          <w:sz w:val="24"/>
          <w:szCs w:val="24"/>
        </w:rPr>
        <w:t xml:space="preserve">Computers in Human Behavior, 28, </w:t>
      </w:r>
      <w:r>
        <w:rPr>
          <w:rFonts w:ascii="Times New Roman" w:hAnsi="Times New Roman" w:cs="Times New Roman"/>
          <w:sz w:val="24"/>
          <w:szCs w:val="24"/>
        </w:rPr>
        <w:t xml:space="preserve">608-616. </w:t>
      </w:r>
      <w:r w:rsidRPr="003C6205">
        <w:rPr>
          <w:rFonts w:ascii="Times New Roman" w:hAnsi="Times New Roman" w:cs="Times New Roman"/>
          <w:sz w:val="24"/>
          <w:szCs w:val="24"/>
        </w:rPr>
        <w:t>DOI: 10.1016/j.chb.2011.11.006</w:t>
      </w: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357017" w:rsidRDefault="00011737" w:rsidP="009C4204">
      <w:pPr>
        <w:rPr>
          <w:rFonts w:ascii="Times New Roman" w:hAnsi="Times New Roman" w:cs="Times New Roman"/>
          <w:sz w:val="24"/>
          <w:szCs w:val="24"/>
        </w:rPr>
      </w:pPr>
      <w:proofErr w:type="gramStart"/>
      <w:r>
        <w:rPr>
          <w:rFonts w:ascii="Times New Roman" w:hAnsi="Times New Roman" w:cs="Times New Roman"/>
          <w:i/>
          <w:sz w:val="24"/>
          <w:szCs w:val="24"/>
        </w:rPr>
        <w:t>Table 1.</w:t>
      </w:r>
      <w:proofErr w:type="gramEnd"/>
      <w:r>
        <w:rPr>
          <w:rFonts w:ascii="Times New Roman" w:hAnsi="Times New Roman" w:cs="Times New Roman"/>
          <w:sz w:val="24"/>
          <w:szCs w:val="24"/>
        </w:rPr>
        <w:t xml:space="preserve"> Pilot test results from Arriaga et al. (2008). Pilot data is largely agnostic between the null and alternative, and in fact indicates differences between stimuli in difficulty.</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9C3A9A">
        <w:rPr>
          <w:rFonts w:ascii="Times New Roman" w:hAnsi="Times New Roman" w:cs="Times New Roman"/>
          <w:sz w:val="24"/>
          <w:szCs w:val="24"/>
          <w:vertAlign w:val="subscript"/>
        </w:rPr>
        <w:t>01</w:t>
      </w:r>
      <w:r w:rsidR="009C3A9A">
        <w:rPr>
          <w:rFonts w:ascii="Times New Roman" w:hAnsi="Times New Roman" w:cs="Times New Roman"/>
          <w:sz w:val="24"/>
          <w:szCs w:val="24"/>
        </w:rPr>
        <w:t xml:space="preserve"> ranges from 0 (perfect evidence for alternative) to infinity (perfect evidence for null).</w:t>
      </w:r>
      <w:proofErr w:type="gramEnd"/>
    </w:p>
    <w:tbl>
      <w:tblPr>
        <w:tblW w:w="6340" w:type="dxa"/>
        <w:tblInd w:w="93" w:type="dxa"/>
        <w:tblLook w:val="04A0"/>
        <w:tblPrChange w:id="52" w:author="bartholowlab" w:date="2014-10-15T18:24:00Z">
          <w:tblPr>
            <w:tblW w:w="6340" w:type="dxa"/>
            <w:tblInd w:w="93" w:type="dxa"/>
            <w:tblLook w:val="04A0"/>
          </w:tblPr>
        </w:tblPrChange>
      </w:tblPr>
      <w:tblGrid>
        <w:gridCol w:w="2500"/>
        <w:gridCol w:w="960"/>
        <w:gridCol w:w="960"/>
        <w:gridCol w:w="960"/>
        <w:gridCol w:w="1053"/>
        <w:tblGridChange w:id="53">
          <w:tblGrid>
            <w:gridCol w:w="93"/>
            <w:gridCol w:w="2407"/>
            <w:gridCol w:w="93"/>
            <w:gridCol w:w="960"/>
            <w:gridCol w:w="161"/>
            <w:gridCol w:w="799"/>
            <w:gridCol w:w="161"/>
            <w:gridCol w:w="799"/>
            <w:gridCol w:w="161"/>
            <w:gridCol w:w="892"/>
            <w:gridCol w:w="161"/>
          </w:tblGrid>
        </w:tblGridChange>
      </w:tblGrid>
      <w:tr w:rsidR="00011737" w:rsidRPr="00011737" w:rsidTr="00011737">
        <w:trPr>
          <w:trHeight w:val="300"/>
          <w:trPrChange w:id="54" w:author="bartholowlab" w:date="2014-10-15T18:24:00Z">
            <w:trPr>
              <w:trHeight w:val="300"/>
            </w:trPr>
          </w:trPrChange>
        </w:trPr>
        <w:tc>
          <w:tcPr>
            <w:tcW w:w="2500" w:type="dxa"/>
            <w:tcBorders>
              <w:top w:val="nil"/>
              <w:left w:val="nil"/>
              <w:bottom w:val="single" w:sz="4" w:space="0" w:color="auto"/>
              <w:right w:val="nil"/>
            </w:tcBorders>
            <w:shd w:val="clear" w:color="auto" w:fill="auto"/>
            <w:noWrap/>
            <w:vAlign w:val="bottom"/>
            <w:hideMark/>
            <w:tcPrChange w:id="55" w:author="bartholowlab" w:date="2014-10-15T18:24:00Z">
              <w:tcPr>
                <w:tcW w:w="2500" w:type="dxa"/>
                <w:gridSpan w:val="2"/>
                <w:tcBorders>
                  <w:top w:val="nil"/>
                  <w:left w:val="nil"/>
                  <w:bottom w:val="single" w:sz="4" w:space="0" w:color="auto"/>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Outcome</w:t>
            </w:r>
          </w:p>
        </w:tc>
        <w:tc>
          <w:tcPr>
            <w:tcW w:w="960" w:type="dxa"/>
            <w:tcBorders>
              <w:top w:val="nil"/>
              <w:left w:val="nil"/>
              <w:bottom w:val="single" w:sz="4" w:space="0" w:color="auto"/>
              <w:right w:val="nil"/>
            </w:tcBorders>
            <w:shd w:val="clear" w:color="auto" w:fill="auto"/>
            <w:noWrap/>
            <w:vAlign w:val="bottom"/>
            <w:hideMark/>
            <w:tcPrChange w:id="56" w:author="bartholowlab" w:date="2014-10-15T18:24:00Z">
              <w:tcPr>
                <w:tcW w:w="960" w:type="dxa"/>
                <w:gridSpan w:val="3"/>
                <w:tcBorders>
                  <w:top w:val="nil"/>
                  <w:left w:val="nil"/>
                  <w:bottom w:val="single" w:sz="4" w:space="0" w:color="auto"/>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t</w:t>
            </w:r>
          </w:p>
        </w:tc>
        <w:tc>
          <w:tcPr>
            <w:tcW w:w="960" w:type="dxa"/>
            <w:tcBorders>
              <w:top w:val="nil"/>
              <w:left w:val="nil"/>
              <w:bottom w:val="single" w:sz="4" w:space="0" w:color="auto"/>
              <w:right w:val="nil"/>
            </w:tcBorders>
            <w:shd w:val="clear" w:color="auto" w:fill="auto"/>
            <w:noWrap/>
            <w:vAlign w:val="bottom"/>
            <w:hideMark/>
            <w:tcPrChange w:id="57" w:author="bartholowlab" w:date="2014-10-15T18:24:00Z">
              <w:tcPr>
                <w:tcW w:w="960" w:type="dxa"/>
                <w:gridSpan w:val="2"/>
                <w:tcBorders>
                  <w:top w:val="nil"/>
                  <w:left w:val="nil"/>
                  <w:bottom w:val="single" w:sz="4" w:space="0" w:color="auto"/>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p</w:t>
            </w:r>
          </w:p>
        </w:tc>
        <w:tc>
          <w:tcPr>
            <w:tcW w:w="960" w:type="dxa"/>
            <w:tcBorders>
              <w:top w:val="nil"/>
              <w:left w:val="nil"/>
              <w:bottom w:val="single" w:sz="4" w:space="0" w:color="auto"/>
              <w:right w:val="nil"/>
            </w:tcBorders>
            <w:shd w:val="clear" w:color="auto" w:fill="auto"/>
            <w:noWrap/>
            <w:vAlign w:val="bottom"/>
            <w:hideMark/>
            <w:tcPrChange w:id="58" w:author="bartholowlab" w:date="2014-10-15T18:24:00Z">
              <w:tcPr>
                <w:tcW w:w="960" w:type="dxa"/>
                <w:gridSpan w:val="2"/>
                <w:tcBorders>
                  <w:top w:val="nil"/>
                  <w:left w:val="nil"/>
                  <w:bottom w:val="single" w:sz="4" w:space="0" w:color="auto"/>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r</w:t>
            </w:r>
          </w:p>
        </w:tc>
        <w:tc>
          <w:tcPr>
            <w:tcW w:w="960" w:type="dxa"/>
            <w:tcBorders>
              <w:top w:val="nil"/>
              <w:left w:val="nil"/>
              <w:bottom w:val="single" w:sz="4" w:space="0" w:color="auto"/>
              <w:right w:val="nil"/>
            </w:tcBorders>
            <w:shd w:val="clear" w:color="auto" w:fill="auto"/>
            <w:noWrap/>
            <w:vAlign w:val="bottom"/>
            <w:hideMark/>
            <w:tcPrChange w:id="59" w:author="bartholowlab" w:date="2014-10-15T18:24:00Z">
              <w:tcPr>
                <w:tcW w:w="960" w:type="dxa"/>
                <w:gridSpan w:val="2"/>
                <w:tcBorders>
                  <w:top w:val="nil"/>
                  <w:left w:val="nil"/>
                  <w:bottom w:val="single" w:sz="4" w:space="0" w:color="auto"/>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w:t>
            </w:r>
            <w:r w:rsidRPr="007D59A0">
              <w:rPr>
                <w:rFonts w:ascii="Calibri" w:hAnsi="Calibri"/>
                <w:color w:val="000000"/>
                <w:vertAlign w:val="subscript"/>
              </w:rPr>
              <w:t>01</w:t>
            </w:r>
          </w:p>
        </w:tc>
      </w:tr>
      <w:tr w:rsidR="00011737" w:rsidRPr="00011737" w:rsidTr="00011737">
        <w:trPr>
          <w:trHeight w:val="300"/>
        </w:trPr>
        <w:tc>
          <w:tcPr>
            <w:tcW w:w="250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involvement</w:t>
            </w:r>
          </w:p>
        </w:tc>
        <w:tc>
          <w:tcPr>
            <w:tcW w:w="9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w:t>
            </w:r>
            <w:r w:rsidR="00C92B8C">
              <w:rPr>
                <w:rFonts w:ascii="Calibri" w:eastAsia="Times New Roman" w:hAnsi="Calibri" w:cs="Times New Roman"/>
                <w:color w:val="000000"/>
              </w:rPr>
              <w:t>.</w:t>
            </w:r>
            <w:r w:rsidRPr="00011737">
              <w:rPr>
                <w:rFonts w:ascii="Calibri" w:eastAsia="Times New Roman" w:hAnsi="Calibri" w:cs="Times New Roman"/>
                <w:color w:val="000000"/>
              </w:rPr>
              <w:t>48</w:t>
            </w:r>
          </w:p>
        </w:tc>
        <w:tc>
          <w:tcPr>
            <w:tcW w:w="9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0.634</w:t>
            </w:r>
          </w:p>
        </w:tc>
        <w:tc>
          <w:tcPr>
            <w:tcW w:w="9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4.299245</w:t>
            </w:r>
          </w:p>
        </w:tc>
      </w:tr>
      <w:tr w:rsidR="00011737" w:rsidRPr="00011737" w:rsidTr="00011737">
        <w:trPr>
          <w:trHeight w:val="300"/>
          <w:trPrChange w:id="60"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61" w:author="bartholowlab" w:date="2014-10-15T18:24:00Z">
              <w:tcPr>
                <w:tcW w:w="250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presence</w:t>
            </w:r>
          </w:p>
        </w:tc>
        <w:tc>
          <w:tcPr>
            <w:tcW w:w="960" w:type="dxa"/>
            <w:tcBorders>
              <w:top w:val="nil"/>
              <w:left w:val="nil"/>
              <w:bottom w:val="nil"/>
              <w:right w:val="nil"/>
            </w:tcBorders>
            <w:shd w:val="clear" w:color="auto" w:fill="auto"/>
            <w:noWrap/>
            <w:vAlign w:val="bottom"/>
            <w:hideMark/>
            <w:tcPrChange w:id="62" w:author="bartholowlab" w:date="2014-10-15T18:24:00Z">
              <w:tcPr>
                <w:tcW w:w="960" w:type="dxa"/>
                <w:gridSpan w:val="3"/>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bottom"/>
            <w:hideMark/>
            <w:tcPrChange w:id="63"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0.601</w:t>
            </w:r>
          </w:p>
        </w:tc>
        <w:tc>
          <w:tcPr>
            <w:tcW w:w="960" w:type="dxa"/>
            <w:tcBorders>
              <w:top w:val="nil"/>
              <w:left w:val="nil"/>
              <w:bottom w:val="nil"/>
              <w:right w:val="nil"/>
            </w:tcBorders>
            <w:shd w:val="clear" w:color="auto" w:fill="auto"/>
            <w:noWrap/>
            <w:vAlign w:val="bottom"/>
            <w:hideMark/>
            <w:tcPrChange w:id="64"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0.12</w:t>
            </w:r>
          </w:p>
        </w:tc>
        <w:tc>
          <w:tcPr>
            <w:tcW w:w="960" w:type="dxa"/>
            <w:tcBorders>
              <w:top w:val="nil"/>
              <w:left w:val="nil"/>
              <w:bottom w:val="nil"/>
              <w:right w:val="nil"/>
            </w:tcBorders>
            <w:shd w:val="clear" w:color="auto" w:fill="auto"/>
            <w:noWrap/>
            <w:vAlign w:val="bottom"/>
            <w:hideMark/>
            <w:tcPrChange w:id="65"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3.793212</w:t>
            </w:r>
          </w:p>
        </w:tc>
      </w:tr>
      <w:tr w:rsidR="00011737" w:rsidRPr="00011737" w:rsidTr="00011737">
        <w:trPr>
          <w:trHeight w:val="300"/>
          <w:trPrChange w:id="66"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67" w:author="bartholowlab" w:date="2014-10-15T18:24:00Z">
              <w:tcPr>
                <w:tcW w:w="250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boredom</w:t>
            </w:r>
          </w:p>
        </w:tc>
        <w:tc>
          <w:tcPr>
            <w:tcW w:w="960" w:type="dxa"/>
            <w:tcBorders>
              <w:top w:val="nil"/>
              <w:left w:val="nil"/>
              <w:bottom w:val="nil"/>
              <w:right w:val="nil"/>
            </w:tcBorders>
            <w:shd w:val="clear" w:color="auto" w:fill="auto"/>
            <w:noWrap/>
            <w:vAlign w:val="bottom"/>
            <w:hideMark/>
            <w:tcPrChange w:id="68" w:author="bartholowlab" w:date="2014-10-15T18:24:00Z">
              <w:tcPr>
                <w:tcW w:w="960" w:type="dxa"/>
                <w:gridSpan w:val="3"/>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0.79</w:t>
            </w:r>
          </w:p>
        </w:tc>
        <w:tc>
          <w:tcPr>
            <w:tcW w:w="960" w:type="dxa"/>
            <w:tcBorders>
              <w:top w:val="nil"/>
              <w:left w:val="nil"/>
              <w:bottom w:val="nil"/>
              <w:right w:val="nil"/>
            </w:tcBorders>
            <w:shd w:val="clear" w:color="auto" w:fill="auto"/>
            <w:noWrap/>
            <w:vAlign w:val="bottom"/>
            <w:hideMark/>
            <w:tcPrChange w:id="69"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0.437</w:t>
            </w:r>
          </w:p>
        </w:tc>
        <w:tc>
          <w:tcPr>
            <w:tcW w:w="960" w:type="dxa"/>
            <w:tcBorders>
              <w:top w:val="nil"/>
              <w:left w:val="nil"/>
              <w:bottom w:val="nil"/>
              <w:right w:val="nil"/>
            </w:tcBorders>
            <w:shd w:val="clear" w:color="auto" w:fill="auto"/>
            <w:noWrap/>
            <w:vAlign w:val="bottom"/>
            <w:hideMark/>
            <w:tcPrChange w:id="70"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0.18</w:t>
            </w:r>
          </w:p>
        </w:tc>
        <w:tc>
          <w:tcPr>
            <w:tcW w:w="960" w:type="dxa"/>
            <w:tcBorders>
              <w:top w:val="nil"/>
              <w:left w:val="nil"/>
              <w:bottom w:val="nil"/>
              <w:right w:val="nil"/>
            </w:tcBorders>
            <w:shd w:val="clear" w:color="auto" w:fill="auto"/>
            <w:noWrap/>
            <w:vAlign w:val="bottom"/>
            <w:hideMark/>
            <w:tcPrChange w:id="71"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3.258827</w:t>
            </w:r>
          </w:p>
        </w:tc>
      </w:tr>
      <w:tr w:rsidR="00011737" w:rsidRPr="00011737" w:rsidTr="00011737">
        <w:trPr>
          <w:trHeight w:val="300"/>
          <w:trPrChange w:id="72"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73" w:author="bartholowlab" w:date="2014-10-15T18:24:00Z">
              <w:tcPr>
                <w:tcW w:w="250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satisfaction</w:t>
            </w:r>
          </w:p>
        </w:tc>
        <w:tc>
          <w:tcPr>
            <w:tcW w:w="960" w:type="dxa"/>
            <w:tcBorders>
              <w:top w:val="nil"/>
              <w:left w:val="nil"/>
              <w:bottom w:val="nil"/>
              <w:right w:val="nil"/>
            </w:tcBorders>
            <w:shd w:val="clear" w:color="auto" w:fill="auto"/>
            <w:noWrap/>
            <w:vAlign w:val="bottom"/>
            <w:hideMark/>
            <w:tcPrChange w:id="74" w:author="bartholowlab" w:date="2014-10-15T18:24:00Z">
              <w:tcPr>
                <w:tcW w:w="960" w:type="dxa"/>
                <w:gridSpan w:val="3"/>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0.83</w:t>
            </w:r>
          </w:p>
        </w:tc>
        <w:tc>
          <w:tcPr>
            <w:tcW w:w="960" w:type="dxa"/>
            <w:tcBorders>
              <w:top w:val="nil"/>
              <w:left w:val="nil"/>
              <w:bottom w:val="nil"/>
              <w:right w:val="nil"/>
            </w:tcBorders>
            <w:shd w:val="clear" w:color="auto" w:fill="auto"/>
            <w:noWrap/>
            <w:vAlign w:val="bottom"/>
            <w:hideMark/>
            <w:tcPrChange w:id="75"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0.419</w:t>
            </w:r>
          </w:p>
        </w:tc>
        <w:tc>
          <w:tcPr>
            <w:tcW w:w="960" w:type="dxa"/>
            <w:tcBorders>
              <w:top w:val="nil"/>
              <w:left w:val="nil"/>
              <w:bottom w:val="nil"/>
              <w:right w:val="nil"/>
            </w:tcBorders>
            <w:shd w:val="clear" w:color="auto" w:fill="auto"/>
            <w:noWrap/>
            <w:vAlign w:val="bottom"/>
            <w:hideMark/>
            <w:tcPrChange w:id="76"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0.19</w:t>
            </w:r>
          </w:p>
        </w:tc>
        <w:tc>
          <w:tcPr>
            <w:tcW w:w="960" w:type="dxa"/>
            <w:tcBorders>
              <w:top w:val="nil"/>
              <w:left w:val="nil"/>
              <w:bottom w:val="nil"/>
              <w:right w:val="nil"/>
            </w:tcBorders>
            <w:shd w:val="clear" w:color="auto" w:fill="auto"/>
            <w:noWrap/>
            <w:vAlign w:val="bottom"/>
            <w:hideMark/>
            <w:tcPrChange w:id="77"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3.167648</w:t>
            </w:r>
          </w:p>
        </w:tc>
      </w:tr>
      <w:tr w:rsidR="00011737" w:rsidRPr="00011737" w:rsidTr="00011737">
        <w:trPr>
          <w:trHeight w:val="300"/>
          <w:trPrChange w:id="78"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79" w:author="bartholowlab" w:date="2014-10-15T18:24:00Z">
              <w:tcPr>
                <w:tcW w:w="250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identification</w:t>
            </w:r>
          </w:p>
        </w:tc>
        <w:tc>
          <w:tcPr>
            <w:tcW w:w="960" w:type="dxa"/>
            <w:tcBorders>
              <w:top w:val="nil"/>
              <w:left w:val="nil"/>
              <w:bottom w:val="nil"/>
              <w:right w:val="nil"/>
            </w:tcBorders>
            <w:shd w:val="clear" w:color="auto" w:fill="auto"/>
            <w:noWrap/>
            <w:vAlign w:val="bottom"/>
            <w:hideMark/>
            <w:tcPrChange w:id="80" w:author="bartholowlab" w:date="2014-10-15T18:24:00Z">
              <w:tcPr>
                <w:tcW w:w="960" w:type="dxa"/>
                <w:gridSpan w:val="3"/>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0.86</w:t>
            </w:r>
          </w:p>
        </w:tc>
        <w:tc>
          <w:tcPr>
            <w:tcW w:w="960" w:type="dxa"/>
            <w:tcBorders>
              <w:top w:val="nil"/>
              <w:left w:val="nil"/>
              <w:bottom w:val="nil"/>
              <w:right w:val="nil"/>
            </w:tcBorders>
            <w:shd w:val="clear" w:color="auto" w:fill="auto"/>
            <w:noWrap/>
            <w:vAlign w:val="bottom"/>
            <w:hideMark/>
            <w:tcPrChange w:id="81"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0.398</w:t>
            </w:r>
          </w:p>
        </w:tc>
        <w:tc>
          <w:tcPr>
            <w:tcW w:w="960" w:type="dxa"/>
            <w:tcBorders>
              <w:top w:val="nil"/>
              <w:left w:val="nil"/>
              <w:bottom w:val="nil"/>
              <w:right w:val="nil"/>
            </w:tcBorders>
            <w:shd w:val="clear" w:color="auto" w:fill="auto"/>
            <w:noWrap/>
            <w:vAlign w:val="bottom"/>
            <w:hideMark/>
            <w:tcPrChange w:id="82"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Change w:id="83"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3.098291</w:t>
            </w:r>
          </w:p>
        </w:tc>
      </w:tr>
      <w:tr w:rsidR="00011737" w:rsidRPr="00011737" w:rsidTr="00011737">
        <w:trPr>
          <w:trHeight w:val="300"/>
          <w:trPrChange w:id="84"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85" w:author="bartholowlab" w:date="2014-10-15T18:24:00Z">
              <w:tcPr>
                <w:tcW w:w="250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excitement</w:t>
            </w:r>
          </w:p>
        </w:tc>
        <w:tc>
          <w:tcPr>
            <w:tcW w:w="960" w:type="dxa"/>
            <w:tcBorders>
              <w:top w:val="nil"/>
              <w:left w:val="nil"/>
              <w:bottom w:val="nil"/>
              <w:right w:val="nil"/>
            </w:tcBorders>
            <w:shd w:val="clear" w:color="auto" w:fill="auto"/>
            <w:noWrap/>
            <w:vAlign w:val="bottom"/>
            <w:hideMark/>
            <w:tcPrChange w:id="86" w:author="bartholowlab" w:date="2014-10-15T18:24:00Z">
              <w:tcPr>
                <w:tcW w:w="960" w:type="dxa"/>
                <w:gridSpan w:val="3"/>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0.89</w:t>
            </w:r>
          </w:p>
        </w:tc>
        <w:tc>
          <w:tcPr>
            <w:tcW w:w="960" w:type="dxa"/>
            <w:tcBorders>
              <w:top w:val="nil"/>
              <w:left w:val="nil"/>
              <w:bottom w:val="nil"/>
              <w:right w:val="nil"/>
            </w:tcBorders>
            <w:shd w:val="clear" w:color="auto" w:fill="auto"/>
            <w:noWrap/>
            <w:vAlign w:val="bottom"/>
            <w:hideMark/>
            <w:tcPrChange w:id="87"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0.385</w:t>
            </w:r>
          </w:p>
        </w:tc>
        <w:tc>
          <w:tcPr>
            <w:tcW w:w="960" w:type="dxa"/>
            <w:tcBorders>
              <w:top w:val="nil"/>
              <w:left w:val="nil"/>
              <w:bottom w:val="nil"/>
              <w:right w:val="nil"/>
            </w:tcBorders>
            <w:shd w:val="clear" w:color="auto" w:fill="auto"/>
            <w:noWrap/>
            <w:vAlign w:val="bottom"/>
            <w:hideMark/>
            <w:tcPrChange w:id="88"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0.21</w:t>
            </w:r>
          </w:p>
        </w:tc>
        <w:tc>
          <w:tcPr>
            <w:tcW w:w="960" w:type="dxa"/>
            <w:tcBorders>
              <w:top w:val="nil"/>
              <w:left w:val="nil"/>
              <w:bottom w:val="nil"/>
              <w:right w:val="nil"/>
            </w:tcBorders>
            <w:shd w:val="clear" w:color="auto" w:fill="auto"/>
            <w:noWrap/>
            <w:vAlign w:val="bottom"/>
            <w:hideMark/>
            <w:tcPrChange w:id="89"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3.028248</w:t>
            </w:r>
          </w:p>
        </w:tc>
      </w:tr>
      <w:tr w:rsidR="00011737" w:rsidRPr="00011737" w:rsidTr="00011737">
        <w:trPr>
          <w:trHeight w:val="300"/>
          <w:trPrChange w:id="90"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91" w:author="bartholowlab" w:date="2014-10-15T18:24:00Z">
              <w:tcPr>
                <w:tcW w:w="250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disorientation</w:t>
            </w:r>
          </w:p>
        </w:tc>
        <w:tc>
          <w:tcPr>
            <w:tcW w:w="960" w:type="dxa"/>
            <w:tcBorders>
              <w:top w:val="nil"/>
              <w:left w:val="nil"/>
              <w:bottom w:val="nil"/>
              <w:right w:val="nil"/>
            </w:tcBorders>
            <w:shd w:val="clear" w:color="auto" w:fill="auto"/>
            <w:noWrap/>
            <w:vAlign w:val="bottom"/>
            <w:hideMark/>
            <w:tcPrChange w:id="92" w:author="bartholowlab" w:date="2014-10-15T18:24:00Z">
              <w:tcPr>
                <w:tcW w:w="960" w:type="dxa"/>
                <w:gridSpan w:val="3"/>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1.14</w:t>
            </w:r>
          </w:p>
        </w:tc>
        <w:tc>
          <w:tcPr>
            <w:tcW w:w="960" w:type="dxa"/>
            <w:tcBorders>
              <w:top w:val="nil"/>
              <w:left w:val="nil"/>
              <w:bottom w:val="nil"/>
              <w:right w:val="nil"/>
            </w:tcBorders>
            <w:shd w:val="clear" w:color="auto" w:fill="auto"/>
            <w:noWrap/>
            <w:vAlign w:val="bottom"/>
            <w:hideMark/>
            <w:tcPrChange w:id="93"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0.267</w:t>
            </w:r>
          </w:p>
        </w:tc>
        <w:tc>
          <w:tcPr>
            <w:tcW w:w="960" w:type="dxa"/>
            <w:tcBorders>
              <w:top w:val="nil"/>
              <w:left w:val="nil"/>
              <w:bottom w:val="nil"/>
              <w:right w:val="nil"/>
            </w:tcBorders>
            <w:shd w:val="clear" w:color="auto" w:fill="auto"/>
            <w:noWrap/>
            <w:vAlign w:val="bottom"/>
            <w:hideMark/>
            <w:tcPrChange w:id="94"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0.26</w:t>
            </w:r>
          </w:p>
        </w:tc>
        <w:tc>
          <w:tcPr>
            <w:tcW w:w="960" w:type="dxa"/>
            <w:tcBorders>
              <w:top w:val="nil"/>
              <w:left w:val="nil"/>
              <w:bottom w:val="nil"/>
              <w:right w:val="nil"/>
            </w:tcBorders>
            <w:shd w:val="clear" w:color="auto" w:fill="auto"/>
            <w:noWrap/>
            <w:vAlign w:val="bottom"/>
            <w:hideMark/>
            <w:tcPrChange w:id="95"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2.435033</w:t>
            </w:r>
          </w:p>
        </w:tc>
      </w:tr>
      <w:tr w:rsidR="00011737" w:rsidRPr="00011737" w:rsidTr="00011737">
        <w:trPr>
          <w:trHeight w:val="300"/>
          <w:trPrChange w:id="96"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97" w:author="bartholowlab" w:date="2014-10-15T18:24:00Z">
              <w:tcPr>
                <w:tcW w:w="250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action</w:t>
            </w:r>
          </w:p>
        </w:tc>
        <w:tc>
          <w:tcPr>
            <w:tcW w:w="960" w:type="dxa"/>
            <w:tcBorders>
              <w:top w:val="nil"/>
              <w:left w:val="nil"/>
              <w:bottom w:val="nil"/>
              <w:right w:val="nil"/>
            </w:tcBorders>
            <w:shd w:val="clear" w:color="auto" w:fill="auto"/>
            <w:noWrap/>
            <w:vAlign w:val="bottom"/>
            <w:hideMark/>
            <w:tcPrChange w:id="98" w:author="bartholowlab" w:date="2014-10-15T18:24:00Z">
              <w:tcPr>
                <w:tcW w:w="960" w:type="dxa"/>
                <w:gridSpan w:val="3"/>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1.24</w:t>
            </w:r>
          </w:p>
        </w:tc>
        <w:tc>
          <w:tcPr>
            <w:tcW w:w="960" w:type="dxa"/>
            <w:tcBorders>
              <w:top w:val="nil"/>
              <w:left w:val="nil"/>
              <w:bottom w:val="nil"/>
              <w:right w:val="nil"/>
            </w:tcBorders>
            <w:shd w:val="clear" w:color="auto" w:fill="auto"/>
            <w:noWrap/>
            <w:vAlign w:val="bottom"/>
            <w:hideMark/>
            <w:tcPrChange w:id="99"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0.229</w:t>
            </w:r>
          </w:p>
        </w:tc>
        <w:tc>
          <w:tcPr>
            <w:tcW w:w="960" w:type="dxa"/>
            <w:tcBorders>
              <w:top w:val="nil"/>
              <w:left w:val="nil"/>
              <w:bottom w:val="nil"/>
              <w:right w:val="nil"/>
            </w:tcBorders>
            <w:shd w:val="clear" w:color="auto" w:fill="auto"/>
            <w:noWrap/>
            <w:vAlign w:val="bottom"/>
            <w:hideMark/>
            <w:tcPrChange w:id="100"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0.28</w:t>
            </w:r>
          </w:p>
        </w:tc>
        <w:tc>
          <w:tcPr>
            <w:tcW w:w="960" w:type="dxa"/>
            <w:tcBorders>
              <w:top w:val="nil"/>
              <w:left w:val="nil"/>
              <w:bottom w:val="nil"/>
              <w:right w:val="nil"/>
            </w:tcBorders>
            <w:shd w:val="clear" w:color="auto" w:fill="auto"/>
            <w:noWrap/>
            <w:vAlign w:val="bottom"/>
            <w:hideMark/>
            <w:tcPrChange w:id="101"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2.202403</w:t>
            </w:r>
          </w:p>
        </w:tc>
      </w:tr>
      <w:tr w:rsidR="00011737" w:rsidRPr="00011737" w:rsidTr="00011737">
        <w:trPr>
          <w:trHeight w:val="300"/>
          <w:trPrChange w:id="102"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103" w:author="bartholowlab" w:date="2014-10-15T18:24:00Z">
              <w:tcPr>
                <w:tcW w:w="250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pleasure</w:t>
            </w:r>
          </w:p>
        </w:tc>
        <w:tc>
          <w:tcPr>
            <w:tcW w:w="960" w:type="dxa"/>
            <w:tcBorders>
              <w:top w:val="nil"/>
              <w:left w:val="nil"/>
              <w:bottom w:val="nil"/>
              <w:right w:val="nil"/>
            </w:tcBorders>
            <w:shd w:val="clear" w:color="auto" w:fill="auto"/>
            <w:noWrap/>
            <w:vAlign w:val="bottom"/>
            <w:hideMark/>
            <w:tcPrChange w:id="104" w:author="bartholowlab" w:date="2014-10-15T18:24:00Z">
              <w:tcPr>
                <w:tcW w:w="960" w:type="dxa"/>
                <w:gridSpan w:val="3"/>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1.29</w:t>
            </w:r>
          </w:p>
        </w:tc>
        <w:tc>
          <w:tcPr>
            <w:tcW w:w="960" w:type="dxa"/>
            <w:tcBorders>
              <w:top w:val="nil"/>
              <w:left w:val="nil"/>
              <w:bottom w:val="nil"/>
              <w:right w:val="nil"/>
            </w:tcBorders>
            <w:shd w:val="clear" w:color="auto" w:fill="auto"/>
            <w:noWrap/>
            <w:vAlign w:val="bottom"/>
            <w:hideMark/>
            <w:tcPrChange w:id="105"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0.214</w:t>
            </w:r>
          </w:p>
        </w:tc>
        <w:tc>
          <w:tcPr>
            <w:tcW w:w="960" w:type="dxa"/>
            <w:tcBorders>
              <w:top w:val="nil"/>
              <w:left w:val="nil"/>
              <w:bottom w:val="nil"/>
              <w:right w:val="nil"/>
            </w:tcBorders>
            <w:shd w:val="clear" w:color="auto" w:fill="auto"/>
            <w:noWrap/>
            <w:vAlign w:val="bottom"/>
            <w:hideMark/>
            <w:tcPrChange w:id="106"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0.29</w:t>
            </w:r>
          </w:p>
        </w:tc>
        <w:tc>
          <w:tcPr>
            <w:tcW w:w="960" w:type="dxa"/>
            <w:tcBorders>
              <w:top w:val="nil"/>
              <w:left w:val="nil"/>
              <w:bottom w:val="nil"/>
              <w:right w:val="nil"/>
            </w:tcBorders>
            <w:shd w:val="clear" w:color="auto" w:fill="auto"/>
            <w:noWrap/>
            <w:vAlign w:val="bottom"/>
            <w:hideMark/>
            <w:tcPrChange w:id="107"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2.088909</w:t>
            </w:r>
          </w:p>
        </w:tc>
      </w:tr>
      <w:tr w:rsidR="00011737" w:rsidRPr="00011737" w:rsidTr="00011737">
        <w:trPr>
          <w:trHeight w:val="300"/>
          <w:trPrChange w:id="108"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109" w:author="bartholowlab" w:date="2014-10-15T18:24:00Z">
              <w:tcPr>
                <w:tcW w:w="250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frustration</w:t>
            </w:r>
          </w:p>
        </w:tc>
        <w:tc>
          <w:tcPr>
            <w:tcW w:w="960" w:type="dxa"/>
            <w:tcBorders>
              <w:top w:val="nil"/>
              <w:left w:val="nil"/>
              <w:bottom w:val="nil"/>
              <w:right w:val="nil"/>
            </w:tcBorders>
            <w:shd w:val="clear" w:color="auto" w:fill="auto"/>
            <w:noWrap/>
            <w:vAlign w:val="bottom"/>
            <w:hideMark/>
            <w:tcPrChange w:id="110" w:author="bartholowlab" w:date="2014-10-15T18:24:00Z">
              <w:tcPr>
                <w:tcW w:w="960" w:type="dxa"/>
                <w:gridSpan w:val="3"/>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1.32</w:t>
            </w:r>
          </w:p>
        </w:tc>
        <w:tc>
          <w:tcPr>
            <w:tcW w:w="960" w:type="dxa"/>
            <w:tcBorders>
              <w:top w:val="nil"/>
              <w:left w:val="nil"/>
              <w:bottom w:val="nil"/>
              <w:right w:val="nil"/>
            </w:tcBorders>
            <w:shd w:val="clear" w:color="auto" w:fill="auto"/>
            <w:noWrap/>
            <w:vAlign w:val="bottom"/>
            <w:hideMark/>
            <w:tcPrChange w:id="111"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0.201</w:t>
            </w:r>
          </w:p>
        </w:tc>
        <w:tc>
          <w:tcPr>
            <w:tcW w:w="960" w:type="dxa"/>
            <w:tcBorders>
              <w:top w:val="nil"/>
              <w:left w:val="nil"/>
              <w:bottom w:val="nil"/>
              <w:right w:val="nil"/>
            </w:tcBorders>
            <w:shd w:val="clear" w:color="auto" w:fill="auto"/>
            <w:noWrap/>
            <w:vAlign w:val="bottom"/>
            <w:hideMark/>
            <w:tcPrChange w:id="112"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0.3</w:t>
            </w:r>
          </w:p>
        </w:tc>
        <w:tc>
          <w:tcPr>
            <w:tcW w:w="960" w:type="dxa"/>
            <w:tcBorders>
              <w:top w:val="nil"/>
              <w:left w:val="nil"/>
              <w:bottom w:val="nil"/>
              <w:right w:val="nil"/>
            </w:tcBorders>
            <w:shd w:val="clear" w:color="auto" w:fill="auto"/>
            <w:noWrap/>
            <w:vAlign w:val="bottom"/>
            <w:hideMark/>
            <w:tcPrChange w:id="113"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2.021931</w:t>
            </w:r>
          </w:p>
        </w:tc>
      </w:tr>
      <w:tr w:rsidR="00011737" w:rsidRPr="00011737" w:rsidTr="00011737">
        <w:trPr>
          <w:trHeight w:val="300"/>
          <w:trPrChange w:id="114"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115" w:author="bartholowlab" w:date="2014-10-15T18:24:00Z">
              <w:tcPr>
                <w:tcW w:w="250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realism</w:t>
            </w:r>
          </w:p>
        </w:tc>
        <w:tc>
          <w:tcPr>
            <w:tcW w:w="960" w:type="dxa"/>
            <w:tcBorders>
              <w:top w:val="nil"/>
              <w:left w:val="nil"/>
              <w:bottom w:val="nil"/>
              <w:right w:val="nil"/>
            </w:tcBorders>
            <w:shd w:val="clear" w:color="auto" w:fill="auto"/>
            <w:noWrap/>
            <w:vAlign w:val="bottom"/>
            <w:hideMark/>
            <w:tcPrChange w:id="116" w:author="bartholowlab" w:date="2014-10-15T18:24:00Z">
              <w:tcPr>
                <w:tcW w:w="960" w:type="dxa"/>
                <w:gridSpan w:val="3"/>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1.56</w:t>
            </w:r>
          </w:p>
        </w:tc>
        <w:tc>
          <w:tcPr>
            <w:tcW w:w="960" w:type="dxa"/>
            <w:tcBorders>
              <w:top w:val="nil"/>
              <w:left w:val="nil"/>
              <w:bottom w:val="nil"/>
              <w:right w:val="nil"/>
            </w:tcBorders>
            <w:shd w:val="clear" w:color="auto" w:fill="auto"/>
            <w:noWrap/>
            <w:vAlign w:val="bottom"/>
            <w:hideMark/>
            <w:tcPrChange w:id="117"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0.135</w:t>
            </w:r>
          </w:p>
        </w:tc>
        <w:tc>
          <w:tcPr>
            <w:tcW w:w="960" w:type="dxa"/>
            <w:tcBorders>
              <w:top w:val="nil"/>
              <w:left w:val="nil"/>
              <w:bottom w:val="nil"/>
              <w:right w:val="nil"/>
            </w:tcBorders>
            <w:shd w:val="clear" w:color="auto" w:fill="auto"/>
            <w:noWrap/>
            <w:vAlign w:val="bottom"/>
            <w:hideMark/>
            <w:tcPrChange w:id="118"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0.35</w:t>
            </w:r>
          </w:p>
        </w:tc>
        <w:tc>
          <w:tcPr>
            <w:tcW w:w="960" w:type="dxa"/>
            <w:tcBorders>
              <w:top w:val="nil"/>
              <w:left w:val="nil"/>
              <w:bottom w:val="nil"/>
              <w:right w:val="nil"/>
            </w:tcBorders>
            <w:shd w:val="clear" w:color="auto" w:fill="auto"/>
            <w:noWrap/>
            <w:vAlign w:val="bottom"/>
            <w:hideMark/>
            <w:tcPrChange w:id="119"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1.524227</w:t>
            </w:r>
          </w:p>
        </w:tc>
      </w:tr>
      <w:tr w:rsidR="00011737" w:rsidRPr="00011737" w:rsidTr="00011737">
        <w:trPr>
          <w:trHeight w:val="300"/>
          <w:trPrChange w:id="120"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121" w:author="bartholowlab" w:date="2014-10-15T18:24:00Z">
              <w:tcPr>
                <w:tcW w:w="250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discomfort</w:t>
            </w:r>
          </w:p>
        </w:tc>
        <w:tc>
          <w:tcPr>
            <w:tcW w:w="960" w:type="dxa"/>
            <w:tcBorders>
              <w:top w:val="nil"/>
              <w:left w:val="nil"/>
              <w:bottom w:val="nil"/>
              <w:right w:val="nil"/>
            </w:tcBorders>
            <w:shd w:val="clear" w:color="auto" w:fill="auto"/>
            <w:noWrap/>
            <w:vAlign w:val="bottom"/>
            <w:hideMark/>
            <w:tcPrChange w:id="122" w:author="bartholowlab" w:date="2014-10-15T18:24:00Z">
              <w:tcPr>
                <w:tcW w:w="960" w:type="dxa"/>
                <w:gridSpan w:val="3"/>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1.67</w:t>
            </w:r>
          </w:p>
        </w:tc>
        <w:tc>
          <w:tcPr>
            <w:tcW w:w="960" w:type="dxa"/>
            <w:tcBorders>
              <w:top w:val="nil"/>
              <w:left w:val="nil"/>
              <w:bottom w:val="nil"/>
              <w:right w:val="nil"/>
            </w:tcBorders>
            <w:shd w:val="clear" w:color="auto" w:fill="auto"/>
            <w:noWrap/>
            <w:vAlign w:val="bottom"/>
            <w:hideMark/>
            <w:tcPrChange w:id="123"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0.11</w:t>
            </w:r>
          </w:p>
        </w:tc>
        <w:tc>
          <w:tcPr>
            <w:tcW w:w="960" w:type="dxa"/>
            <w:tcBorders>
              <w:top w:val="nil"/>
              <w:left w:val="nil"/>
              <w:bottom w:val="nil"/>
              <w:right w:val="nil"/>
            </w:tcBorders>
            <w:shd w:val="clear" w:color="auto" w:fill="auto"/>
            <w:noWrap/>
            <w:vAlign w:val="bottom"/>
            <w:hideMark/>
            <w:tcPrChange w:id="124"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0.37</w:t>
            </w:r>
          </w:p>
        </w:tc>
        <w:tc>
          <w:tcPr>
            <w:tcW w:w="960" w:type="dxa"/>
            <w:tcBorders>
              <w:top w:val="nil"/>
              <w:left w:val="nil"/>
              <w:bottom w:val="nil"/>
              <w:right w:val="nil"/>
            </w:tcBorders>
            <w:shd w:val="clear" w:color="auto" w:fill="auto"/>
            <w:noWrap/>
            <w:vAlign w:val="bottom"/>
            <w:hideMark/>
            <w:tcPrChange w:id="125"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1.322723</w:t>
            </w:r>
          </w:p>
        </w:tc>
      </w:tr>
      <w:tr w:rsidR="00011737" w:rsidRPr="00011737" w:rsidTr="00011737">
        <w:trPr>
          <w:trHeight w:val="300"/>
          <w:trPrChange w:id="126"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127" w:author="bartholowlab" w:date="2014-10-15T18:24:00Z">
              <w:tcPr>
                <w:tcW w:w="250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competence</w:t>
            </w:r>
          </w:p>
        </w:tc>
        <w:tc>
          <w:tcPr>
            <w:tcW w:w="960" w:type="dxa"/>
            <w:tcBorders>
              <w:top w:val="nil"/>
              <w:left w:val="nil"/>
              <w:bottom w:val="nil"/>
              <w:right w:val="nil"/>
            </w:tcBorders>
            <w:shd w:val="clear" w:color="auto" w:fill="auto"/>
            <w:noWrap/>
            <w:vAlign w:val="bottom"/>
            <w:hideMark/>
            <w:tcPrChange w:id="128" w:author="bartholowlab" w:date="2014-10-15T18:24:00Z">
              <w:tcPr>
                <w:tcW w:w="960" w:type="dxa"/>
                <w:gridSpan w:val="3"/>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2.27</w:t>
            </w:r>
          </w:p>
        </w:tc>
        <w:tc>
          <w:tcPr>
            <w:tcW w:w="960" w:type="dxa"/>
            <w:tcBorders>
              <w:top w:val="nil"/>
              <w:left w:val="nil"/>
              <w:bottom w:val="nil"/>
              <w:right w:val="nil"/>
            </w:tcBorders>
            <w:shd w:val="clear" w:color="auto" w:fill="auto"/>
            <w:noWrap/>
            <w:vAlign w:val="bottom"/>
            <w:hideMark/>
            <w:tcPrChange w:id="129"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0.035</w:t>
            </w:r>
          </w:p>
        </w:tc>
        <w:tc>
          <w:tcPr>
            <w:tcW w:w="960" w:type="dxa"/>
            <w:tcBorders>
              <w:top w:val="nil"/>
              <w:left w:val="nil"/>
              <w:bottom w:val="nil"/>
              <w:right w:val="nil"/>
            </w:tcBorders>
            <w:shd w:val="clear" w:color="auto" w:fill="auto"/>
            <w:noWrap/>
            <w:vAlign w:val="bottom"/>
            <w:hideMark/>
            <w:tcPrChange w:id="130"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0.47</w:t>
            </w:r>
          </w:p>
        </w:tc>
        <w:tc>
          <w:tcPr>
            <w:tcW w:w="960" w:type="dxa"/>
            <w:tcBorders>
              <w:top w:val="nil"/>
              <w:left w:val="nil"/>
              <w:bottom w:val="nil"/>
              <w:right w:val="nil"/>
            </w:tcBorders>
            <w:shd w:val="clear" w:color="auto" w:fill="auto"/>
            <w:noWrap/>
            <w:vAlign w:val="bottom"/>
            <w:hideMark/>
            <w:tcPrChange w:id="131"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0.543441</w:t>
            </w:r>
          </w:p>
        </w:tc>
      </w:tr>
      <w:tr w:rsidR="00011737" w:rsidRPr="00011737" w:rsidTr="00011737">
        <w:trPr>
          <w:trHeight w:val="300"/>
          <w:trPrChange w:id="132" w:author="bartholowlab" w:date="2014-10-15T18:24:00Z">
            <w:trPr>
              <w:trHeight w:val="300"/>
            </w:trPr>
          </w:trPrChange>
        </w:trPr>
        <w:tc>
          <w:tcPr>
            <w:tcW w:w="2500" w:type="dxa"/>
            <w:tcBorders>
              <w:top w:val="nil"/>
              <w:left w:val="nil"/>
              <w:bottom w:val="nil"/>
              <w:right w:val="nil"/>
            </w:tcBorders>
            <w:shd w:val="clear" w:color="auto" w:fill="auto"/>
            <w:noWrap/>
            <w:vAlign w:val="bottom"/>
            <w:hideMark/>
            <w:tcPrChange w:id="133" w:author="bartholowlab" w:date="2014-10-15T18:24:00Z">
              <w:tcPr>
                <w:tcW w:w="250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difficulty</w:t>
            </w:r>
          </w:p>
        </w:tc>
        <w:tc>
          <w:tcPr>
            <w:tcW w:w="960" w:type="dxa"/>
            <w:tcBorders>
              <w:top w:val="nil"/>
              <w:left w:val="nil"/>
              <w:bottom w:val="nil"/>
              <w:right w:val="nil"/>
            </w:tcBorders>
            <w:shd w:val="clear" w:color="auto" w:fill="auto"/>
            <w:noWrap/>
            <w:vAlign w:val="bottom"/>
            <w:hideMark/>
            <w:tcPrChange w:id="134" w:author="bartholowlab" w:date="2014-10-15T18:24:00Z">
              <w:tcPr>
                <w:tcW w:w="960" w:type="dxa"/>
                <w:gridSpan w:val="3"/>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2.63</w:t>
            </w:r>
          </w:p>
        </w:tc>
        <w:tc>
          <w:tcPr>
            <w:tcW w:w="960" w:type="dxa"/>
            <w:tcBorders>
              <w:top w:val="nil"/>
              <w:left w:val="nil"/>
              <w:bottom w:val="nil"/>
              <w:right w:val="nil"/>
            </w:tcBorders>
            <w:shd w:val="clear" w:color="auto" w:fill="auto"/>
            <w:noWrap/>
            <w:vAlign w:val="bottom"/>
            <w:hideMark/>
            <w:tcPrChange w:id="135"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0.017</w:t>
            </w:r>
          </w:p>
        </w:tc>
        <w:tc>
          <w:tcPr>
            <w:tcW w:w="960" w:type="dxa"/>
            <w:tcBorders>
              <w:top w:val="nil"/>
              <w:left w:val="nil"/>
              <w:bottom w:val="nil"/>
              <w:right w:val="nil"/>
            </w:tcBorders>
            <w:shd w:val="clear" w:color="auto" w:fill="auto"/>
            <w:noWrap/>
            <w:vAlign w:val="bottom"/>
            <w:hideMark/>
            <w:tcPrChange w:id="136"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0.53</w:t>
            </w:r>
          </w:p>
        </w:tc>
        <w:tc>
          <w:tcPr>
            <w:tcW w:w="960" w:type="dxa"/>
            <w:tcBorders>
              <w:top w:val="nil"/>
              <w:left w:val="nil"/>
              <w:bottom w:val="nil"/>
              <w:right w:val="nil"/>
            </w:tcBorders>
            <w:shd w:val="clear" w:color="auto" w:fill="auto"/>
            <w:noWrap/>
            <w:vAlign w:val="bottom"/>
            <w:hideMark/>
            <w:tcPrChange w:id="137" w:author="bartholowlab" w:date="2014-10-15T18:24:00Z">
              <w:tcPr>
                <w:tcW w:w="960" w:type="dxa"/>
                <w:gridSpan w:val="2"/>
                <w:tcBorders>
                  <w:top w:val="nil"/>
                  <w:left w:val="nil"/>
                  <w:bottom w:val="nil"/>
                  <w:right w:val="nil"/>
                </w:tcBorders>
                <w:shd w:val="clear" w:color="auto" w:fill="auto"/>
                <w:noWrap/>
                <w:vAlign w:val="bottom"/>
                <w:hideMark/>
              </w:tcPr>
            </w:tcPrChange>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0.295291</w:t>
            </w:r>
          </w:p>
        </w:tc>
      </w:tr>
    </w:tbl>
    <w:p w:rsidR="00011737" w:rsidRPr="00011737" w:rsidRDefault="00011737"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9D0168" w:rsidRDefault="00011737" w:rsidP="009C4204">
      <w:pPr>
        <w:rPr>
          <w:rFonts w:ascii="Times New Roman" w:hAnsi="Times New Roman" w:cs="Times New Roman"/>
          <w:sz w:val="24"/>
          <w:szCs w:val="24"/>
        </w:rPr>
      </w:pPr>
      <w:proofErr w:type="gramStart"/>
      <w:r>
        <w:rPr>
          <w:rFonts w:ascii="Times New Roman" w:hAnsi="Times New Roman" w:cs="Times New Roman"/>
          <w:sz w:val="24"/>
          <w:szCs w:val="24"/>
        </w:rPr>
        <w:t>Table 2.</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Pilot test from Valadez &amp; Ferguson, 2010.</w:t>
      </w:r>
      <w:proofErr w:type="gramEnd"/>
      <w:r>
        <w:rPr>
          <w:rFonts w:ascii="Times New Roman" w:hAnsi="Times New Roman" w:cs="Times New Roman"/>
          <w:sz w:val="24"/>
          <w:szCs w:val="24"/>
        </w:rPr>
        <w:t xml:space="preserve"> Pilot testing suggests that the conditions are different, not equivalent, on ratings.</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9C3A9A">
        <w:rPr>
          <w:rFonts w:ascii="Times New Roman" w:hAnsi="Times New Roman" w:cs="Times New Roman"/>
          <w:sz w:val="24"/>
          <w:szCs w:val="24"/>
          <w:vertAlign w:val="subscript"/>
        </w:rPr>
        <w:t>01</w:t>
      </w:r>
      <w:r w:rsidR="009C3A9A">
        <w:rPr>
          <w:rFonts w:ascii="Times New Roman" w:hAnsi="Times New Roman" w:cs="Times New Roman"/>
          <w:sz w:val="24"/>
          <w:szCs w:val="24"/>
        </w:rPr>
        <w:t xml:space="preserve"> ranges from 0 (perfect evidence for alternative) to infinity (perfect evidence for null).</w:t>
      </w:r>
      <w:proofErr w:type="gramEnd"/>
    </w:p>
    <w:tbl>
      <w:tblPr>
        <w:tblW w:w="8920" w:type="dxa"/>
        <w:tblInd w:w="93" w:type="dxa"/>
        <w:tblLook w:val="04A0"/>
      </w:tblPr>
      <w:tblGrid>
        <w:gridCol w:w="3160"/>
        <w:gridCol w:w="691"/>
        <w:gridCol w:w="1229"/>
        <w:gridCol w:w="691"/>
        <w:gridCol w:w="1229"/>
        <w:gridCol w:w="730"/>
        <w:gridCol w:w="1190"/>
      </w:tblGrid>
      <w:tr w:rsidR="00011737" w:rsidRPr="00011737" w:rsidTr="00011737">
        <w:trPr>
          <w:trHeight w:val="300"/>
        </w:trPr>
        <w:tc>
          <w:tcPr>
            <w:tcW w:w="31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920" w:type="dxa"/>
            <w:gridSpan w:val="2"/>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Difficulty</w:t>
            </w:r>
          </w:p>
        </w:tc>
        <w:tc>
          <w:tcPr>
            <w:tcW w:w="1920" w:type="dxa"/>
            <w:gridSpan w:val="2"/>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Pace</w:t>
            </w:r>
          </w:p>
        </w:tc>
        <w:tc>
          <w:tcPr>
            <w:tcW w:w="1920" w:type="dxa"/>
            <w:gridSpan w:val="2"/>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Competitiveness</w:t>
            </w:r>
          </w:p>
        </w:tc>
      </w:tr>
      <w:tr w:rsidR="00011737" w:rsidRPr="00011737" w:rsidTr="00011737">
        <w:trPr>
          <w:trHeight w:val="300"/>
        </w:trPr>
        <w:tc>
          <w:tcPr>
            <w:tcW w:w="3160" w:type="dxa"/>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Valadez &amp; Ferguson</w:t>
            </w:r>
          </w:p>
        </w:tc>
        <w:tc>
          <w:tcPr>
            <w:tcW w:w="691" w:type="dxa"/>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t</w:t>
            </w:r>
          </w:p>
        </w:tc>
        <w:tc>
          <w:tcPr>
            <w:tcW w:w="1229" w:type="dxa"/>
            <w:tcBorders>
              <w:top w:val="nil"/>
              <w:left w:val="nil"/>
              <w:bottom w:val="single" w:sz="4" w:space="0" w:color="auto"/>
              <w:right w:val="nil"/>
            </w:tcBorders>
            <w:shd w:val="clear" w:color="auto" w:fill="auto"/>
            <w:noWrap/>
            <w:vAlign w:val="bottom"/>
            <w:hideMark/>
          </w:tcPr>
          <w:p w:rsidR="00011737" w:rsidRPr="00011737" w:rsidRDefault="00833943"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w:t>
            </w:r>
            <w:r w:rsidRPr="007D59A0">
              <w:rPr>
                <w:rFonts w:ascii="Calibri" w:hAnsi="Calibri"/>
                <w:color w:val="000000"/>
                <w:vertAlign w:val="subscript"/>
              </w:rPr>
              <w:t>01</w:t>
            </w:r>
          </w:p>
        </w:tc>
        <w:tc>
          <w:tcPr>
            <w:tcW w:w="691" w:type="dxa"/>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t</w:t>
            </w:r>
          </w:p>
        </w:tc>
        <w:tc>
          <w:tcPr>
            <w:tcW w:w="1229" w:type="dxa"/>
            <w:tcBorders>
              <w:top w:val="nil"/>
              <w:left w:val="nil"/>
              <w:bottom w:val="single" w:sz="4" w:space="0" w:color="auto"/>
              <w:right w:val="nil"/>
            </w:tcBorders>
            <w:shd w:val="clear" w:color="auto" w:fill="auto"/>
            <w:noWrap/>
            <w:vAlign w:val="bottom"/>
            <w:hideMark/>
          </w:tcPr>
          <w:p w:rsidR="00011737" w:rsidRPr="00011737" w:rsidRDefault="00833943"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w:t>
            </w:r>
            <w:r w:rsidRPr="007D59A0">
              <w:rPr>
                <w:rFonts w:ascii="Calibri" w:hAnsi="Calibri"/>
                <w:color w:val="000000"/>
                <w:vertAlign w:val="subscript"/>
              </w:rPr>
              <w:t>01</w:t>
            </w:r>
          </w:p>
        </w:tc>
        <w:tc>
          <w:tcPr>
            <w:tcW w:w="730" w:type="dxa"/>
            <w:tcBorders>
              <w:top w:val="nil"/>
              <w:left w:val="nil"/>
              <w:bottom w:val="single" w:sz="4"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t</w:t>
            </w:r>
          </w:p>
        </w:tc>
        <w:tc>
          <w:tcPr>
            <w:tcW w:w="1190" w:type="dxa"/>
            <w:tcBorders>
              <w:top w:val="nil"/>
              <w:left w:val="nil"/>
              <w:bottom w:val="single" w:sz="4" w:space="0" w:color="auto"/>
              <w:right w:val="nil"/>
            </w:tcBorders>
            <w:shd w:val="clear" w:color="auto" w:fill="auto"/>
            <w:noWrap/>
            <w:vAlign w:val="bottom"/>
            <w:hideMark/>
          </w:tcPr>
          <w:p w:rsidR="00011737" w:rsidRPr="00011737" w:rsidRDefault="00833943"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w:t>
            </w:r>
            <w:r w:rsidRPr="007D59A0">
              <w:rPr>
                <w:rFonts w:ascii="Calibri" w:hAnsi="Calibri"/>
                <w:color w:val="000000"/>
                <w:vertAlign w:val="subscript"/>
              </w:rPr>
              <w:t>01</w:t>
            </w:r>
          </w:p>
        </w:tc>
      </w:tr>
      <w:tr w:rsidR="00011737" w:rsidRPr="00011737" w:rsidTr="00011737">
        <w:trPr>
          <w:trHeight w:val="300"/>
        </w:trPr>
        <w:tc>
          <w:tcPr>
            <w:tcW w:w="31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RDR "hard" vs RDR "nonviolent"</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1.82</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0.836568</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1.31</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1.447863</w:t>
            </w:r>
          </w:p>
        </w:tc>
        <w:tc>
          <w:tcPr>
            <w:tcW w:w="73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w:t>
            </w:r>
          </w:p>
        </w:tc>
        <w:tc>
          <w:tcPr>
            <w:tcW w:w="119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0.139724</w:t>
            </w:r>
          </w:p>
        </w:tc>
      </w:tr>
      <w:tr w:rsidR="00011737" w:rsidRPr="00011737" w:rsidTr="00011737">
        <w:trPr>
          <w:trHeight w:val="300"/>
        </w:trPr>
        <w:tc>
          <w:tcPr>
            <w:tcW w:w="31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RDR "hard" vs FIFA</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-1.47</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1.297033</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0.671977</w:t>
            </w:r>
          </w:p>
        </w:tc>
        <w:tc>
          <w:tcPr>
            <w:tcW w:w="73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0.047</w:t>
            </w:r>
          </w:p>
        </w:tc>
        <w:tc>
          <w:tcPr>
            <w:tcW w:w="119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2.901267</w:t>
            </w:r>
          </w:p>
        </w:tc>
      </w:tr>
      <w:tr w:rsidR="00011737" w:rsidRPr="00011737" w:rsidTr="00011737">
        <w:trPr>
          <w:trHeight w:val="300"/>
        </w:trPr>
        <w:tc>
          <w:tcPr>
            <w:tcW w:w="316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RDR "nonviolent" vs FIFA</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-3.45</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0.061151</w:t>
            </w:r>
          </w:p>
        </w:tc>
        <w:tc>
          <w:tcPr>
            <w:tcW w:w="691"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-3.43</w:t>
            </w:r>
          </w:p>
        </w:tc>
        <w:tc>
          <w:tcPr>
            <w:tcW w:w="1229"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0.063518</w:t>
            </w:r>
          </w:p>
        </w:tc>
        <w:tc>
          <w:tcPr>
            <w:tcW w:w="73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-3</w:t>
            </w:r>
          </w:p>
        </w:tc>
        <w:tc>
          <w:tcPr>
            <w:tcW w:w="119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0.139724</w:t>
            </w:r>
          </w:p>
        </w:tc>
      </w:tr>
    </w:tbl>
    <w:p w:rsidR="00011737" w:rsidRDefault="00011737" w:rsidP="009C4204">
      <w:pPr>
        <w:rPr>
          <w:rFonts w:ascii="Times New Roman" w:hAnsi="Times New Roman" w:cs="Times New Roman"/>
          <w:sz w:val="24"/>
          <w:szCs w:val="24"/>
        </w:rPr>
      </w:pPr>
    </w:p>
    <w:p w:rsidR="00011737" w:rsidRDefault="00011737">
      <w:pPr>
        <w:rPr>
          <w:rFonts w:ascii="Times New Roman" w:hAnsi="Times New Roman" w:cs="Times New Roman"/>
          <w:sz w:val="24"/>
          <w:szCs w:val="24"/>
        </w:rPr>
      </w:pPr>
      <w:r>
        <w:rPr>
          <w:rFonts w:ascii="Times New Roman" w:hAnsi="Times New Roman" w:cs="Times New Roman"/>
          <w:sz w:val="24"/>
          <w:szCs w:val="24"/>
        </w:rPr>
        <w:br w:type="page"/>
      </w:r>
    </w:p>
    <w:p w:rsidR="00011737" w:rsidRPr="009C3A9A" w:rsidRDefault="00011737" w:rsidP="009C4204">
      <w:pPr>
        <w:rPr>
          <w:rFonts w:ascii="Times New Roman" w:hAnsi="Times New Roman" w:cs="Times New Roman"/>
          <w:sz w:val="24"/>
          <w:szCs w:val="24"/>
        </w:rPr>
      </w:pPr>
      <w:proofErr w:type="gramStart"/>
      <w:r>
        <w:rPr>
          <w:rFonts w:ascii="Times New Roman" w:hAnsi="Times New Roman" w:cs="Times New Roman"/>
          <w:sz w:val="24"/>
          <w:szCs w:val="24"/>
        </w:rPr>
        <w:t>Table 3.</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Bayesian re-analysis of select studies claiming to find boundaries of violent game effects on affect, behavior, and cognition.</w:t>
      </w:r>
      <w:proofErr w:type="gramEnd"/>
      <w:r w:rsidR="009A7E7E">
        <w:rPr>
          <w:rFonts w:ascii="Times New Roman" w:hAnsi="Times New Roman" w:cs="Times New Roman"/>
          <w:sz w:val="24"/>
          <w:szCs w:val="24"/>
        </w:rPr>
        <w:t xml:space="preserve"> Many studies present only modest </w:t>
      </w:r>
      <w:proofErr w:type="gramStart"/>
      <w:r w:rsidR="009A7E7E">
        <w:rPr>
          <w:rFonts w:ascii="Times New Roman" w:hAnsi="Times New Roman" w:cs="Times New Roman"/>
          <w:sz w:val="24"/>
          <w:szCs w:val="24"/>
        </w:rPr>
        <w:t>evidence,</w:t>
      </w:r>
      <w:proofErr w:type="gramEnd"/>
      <w:r w:rsidR="009A7E7E">
        <w:rPr>
          <w:rFonts w:ascii="Times New Roman" w:hAnsi="Times New Roman" w:cs="Times New Roman"/>
          <w:sz w:val="24"/>
          <w:szCs w:val="24"/>
        </w:rPr>
        <w:t xml:space="preserve"> and several indicate evidence for, rather than against, the effect.</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w:t>
      </w:r>
      <w:r w:rsidR="009C3A9A">
        <w:rPr>
          <w:rFonts w:ascii="Times New Roman" w:hAnsi="Times New Roman" w:cs="Times New Roman"/>
          <w:sz w:val="24"/>
          <w:szCs w:val="24"/>
          <w:vertAlign w:val="subscript"/>
        </w:rPr>
        <w:t>20</w:t>
      </w:r>
      <w:r w:rsidR="009C3A9A">
        <w:rPr>
          <w:rFonts w:ascii="Times New Roman" w:hAnsi="Times New Roman" w:cs="Times New Roman"/>
          <w:sz w:val="24"/>
          <w:szCs w:val="24"/>
        </w:rPr>
        <w:t xml:space="preserve"> ranges from 0 (perfect evidence for null) to infinity (perfect evidence for </w:t>
      </w:r>
      <w:commentRangeStart w:id="138"/>
      <w:r w:rsidR="009C3A9A">
        <w:rPr>
          <w:rFonts w:ascii="Times New Roman" w:hAnsi="Times New Roman" w:cs="Times New Roman"/>
          <w:sz w:val="24"/>
          <w:szCs w:val="24"/>
        </w:rPr>
        <w:t>alternative</w:t>
      </w:r>
      <w:commentRangeEnd w:id="138"/>
      <w:r w:rsidR="009C3A9A">
        <w:rPr>
          <w:rStyle w:val="CommentReference"/>
        </w:rPr>
        <w:commentReference w:id="138"/>
      </w:r>
      <w:r w:rsidR="009C3A9A">
        <w:rPr>
          <w:rFonts w:ascii="Times New Roman" w:hAnsi="Times New Roman" w:cs="Times New Roman"/>
          <w:sz w:val="24"/>
          <w:szCs w:val="24"/>
        </w:rPr>
        <w:t>).</w:t>
      </w:r>
      <w:proofErr w:type="gramEnd"/>
    </w:p>
    <w:tbl>
      <w:tblPr>
        <w:tblW w:w="11060" w:type="dxa"/>
        <w:tblInd w:w="93" w:type="dxa"/>
        <w:tblLook w:val="04A0"/>
      </w:tblPr>
      <w:tblGrid>
        <w:gridCol w:w="5775"/>
        <w:gridCol w:w="1465"/>
        <w:gridCol w:w="1235"/>
        <w:gridCol w:w="685"/>
        <w:gridCol w:w="940"/>
        <w:gridCol w:w="960"/>
      </w:tblGrid>
      <w:tr w:rsidR="00011737" w:rsidRPr="00011737" w:rsidTr="009A7E7E">
        <w:trPr>
          <w:trHeight w:val="315"/>
        </w:trPr>
        <w:tc>
          <w:tcPr>
            <w:tcW w:w="577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Variable and study</w:t>
            </w:r>
          </w:p>
        </w:tc>
        <w:tc>
          <w:tcPr>
            <w:tcW w:w="146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i/>
                <w:iCs/>
                <w:color w:val="000000"/>
              </w:rPr>
            </w:pPr>
            <w:r w:rsidRPr="00011737">
              <w:rPr>
                <w:rFonts w:ascii="Calibri" w:eastAsia="Times New Roman" w:hAnsi="Calibri" w:cs="Times New Roman"/>
                <w:i/>
                <w:iCs/>
                <w:color w:val="000000"/>
              </w:rPr>
              <w:t xml:space="preserve">r   </w:t>
            </w:r>
          </w:p>
        </w:tc>
        <w:tc>
          <w:tcPr>
            <w:tcW w:w="123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95% CI</w:t>
            </w:r>
          </w:p>
        </w:tc>
        <w:tc>
          <w:tcPr>
            <w:tcW w:w="685"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 xml:space="preserve">n  </w:t>
            </w:r>
          </w:p>
        </w:tc>
        <w:tc>
          <w:tcPr>
            <w:tcW w:w="940" w:type="dxa"/>
            <w:tcBorders>
              <w:top w:val="nil"/>
              <w:left w:val="nil"/>
              <w:bottom w:val="single" w:sz="8" w:space="0" w:color="auto"/>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BF10</w:t>
            </w:r>
          </w:p>
        </w:tc>
        <w:tc>
          <w:tcPr>
            <w:tcW w:w="960" w:type="dxa"/>
            <w:tcBorders>
              <w:top w:val="nil"/>
              <w:left w:val="nil"/>
              <w:bottom w:val="single" w:sz="8" w:space="0" w:color="auto"/>
              <w:right w:val="nil"/>
            </w:tcBorders>
            <w:shd w:val="clear" w:color="auto" w:fill="auto"/>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BF20</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Aggressive affect</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Anderson et al., 2010, Meta-analysis</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0.29</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[.25, .34]</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2513</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Valadez &amp; Ferguson, 2012, interaction effect,</w:t>
            </w:r>
          </w:p>
        </w:tc>
        <w:tc>
          <w:tcPr>
            <w:tcW w:w="146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0.22</w:t>
            </w:r>
          </w:p>
        </w:tc>
        <w:tc>
          <w:tcPr>
            <w:tcW w:w="123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[.02, .39]</w:t>
            </w:r>
          </w:p>
        </w:tc>
        <w:tc>
          <w:tcPr>
            <w:tcW w:w="68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100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val="restart"/>
            <w:tcBorders>
              <w:top w:val="nil"/>
              <w:left w:val="nil"/>
              <w:bottom w:val="nil"/>
              <w:right w:val="nil"/>
            </w:tcBorders>
            <w:shd w:val="clear" w:color="auto" w:fill="auto"/>
            <w:hideMark/>
          </w:tcPr>
          <w:p w:rsidR="00011737" w:rsidRPr="00011737" w:rsidRDefault="008E118B" w:rsidP="00011737">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18.84</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commentRangeStart w:id="139"/>
            <w:r w:rsidRPr="00011737">
              <w:rPr>
                <w:rFonts w:ascii="Calibri" w:eastAsia="Times New Roman" w:hAnsi="Calibri" w:cs="Times New Roman"/>
                <w:color w:val="000000"/>
              </w:rPr>
              <w:t>Time (pre-, post-) X Game (Red Dead Redemption, FIFA)</w:t>
            </w:r>
            <w:commentRangeEnd w:id="139"/>
            <w:r w:rsidR="009C3A9A">
              <w:rPr>
                <w:rStyle w:val="CommentReference"/>
              </w:rPr>
              <w:commentReference w:id="139"/>
            </w:r>
          </w:p>
        </w:tc>
        <w:tc>
          <w:tcPr>
            <w:tcW w:w="146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proofErr w:type="spellStart"/>
            <w:r w:rsidRPr="00011737">
              <w:rPr>
                <w:rFonts w:ascii="Calibri" w:eastAsia="Times New Roman" w:hAnsi="Calibri" w:cs="Times New Roman"/>
                <w:color w:val="000000"/>
              </w:rPr>
              <w:t>Przybylski</w:t>
            </w:r>
            <w:proofErr w:type="spellEnd"/>
            <w:r w:rsidRPr="00011737">
              <w:rPr>
                <w:rFonts w:ascii="Calibri" w:eastAsia="Times New Roman" w:hAnsi="Calibri" w:cs="Times New Roman"/>
                <w:color w:val="000000"/>
              </w:rPr>
              <w:t xml:space="preserve"> et al., 2014, Study 1</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[-.19, .20]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99</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0.02</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proofErr w:type="spellStart"/>
            <w:r w:rsidRPr="00011737">
              <w:rPr>
                <w:rFonts w:ascii="Calibri" w:eastAsia="Times New Roman" w:hAnsi="Calibri" w:cs="Times New Roman"/>
                <w:color w:val="000000"/>
              </w:rPr>
              <w:t>Przybylski</w:t>
            </w:r>
            <w:proofErr w:type="spellEnd"/>
            <w:r w:rsidRPr="00011737">
              <w:rPr>
                <w:rFonts w:ascii="Calibri" w:eastAsia="Times New Roman" w:hAnsi="Calibri" w:cs="Times New Roman"/>
                <w:color w:val="000000"/>
              </w:rPr>
              <w:t xml:space="preserve"> et al., 2014, Study 2</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0.08</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[-.11, .27]</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101</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0.17</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 xml:space="preserve">Ivory &amp; </w:t>
            </w:r>
            <w:proofErr w:type="spellStart"/>
            <w:r w:rsidRPr="00011737">
              <w:rPr>
                <w:rFonts w:ascii="Calibri" w:eastAsia="Times New Roman" w:hAnsi="Calibri" w:cs="Times New Roman"/>
                <w:color w:val="000000"/>
              </w:rPr>
              <w:t>Kalya</w:t>
            </w:r>
            <w:r w:rsidR="003C6205">
              <w:rPr>
                <w:rFonts w:ascii="Calibri" w:eastAsia="Times New Roman" w:hAnsi="Calibri" w:cs="Times New Roman"/>
                <w:color w:val="000000"/>
              </w:rPr>
              <w:t>na</w:t>
            </w:r>
            <w:r w:rsidRPr="00011737">
              <w:rPr>
                <w:rFonts w:ascii="Calibri" w:eastAsia="Times New Roman" w:hAnsi="Calibri" w:cs="Times New Roman"/>
                <w:color w:val="000000"/>
              </w:rPr>
              <w:t>raman</w:t>
            </w:r>
            <w:proofErr w:type="spellEnd"/>
            <w:r w:rsidRPr="00011737">
              <w:rPr>
                <w:rFonts w:ascii="Calibri" w:eastAsia="Times New Roman" w:hAnsi="Calibri" w:cs="Times New Roman"/>
                <w:color w:val="000000"/>
              </w:rPr>
              <w:t>, 2007</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0.13</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[-.05, .30]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0.61</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Aggressive Behavior</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Anderson et al., 2010, Meta-analysis</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0.21</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[.17, .25]</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1454</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Elson et al., 2014, Noise Intensity</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[-.02, .39]</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84</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5.12</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Elson et al., 2014, Noise Duration</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0.11</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[-.11, .31]</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84</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1.11</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Ferguson et al. 2008, Study 1 – Random assignment, Noise Intensity</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0.02</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[-.26, .30]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50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0.41</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Ferguson &amp; Rueda, 2010 – Violent vs. nonviolent game</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0.01</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[-.21, .23]</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77</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0.2</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Adachi &amp; Willoughby, 2011b, Experiment 1</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[-.30, .30]</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42</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0.38</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Adachi &amp; Willoughby, 2011b, Experiment 2</w:t>
            </w:r>
          </w:p>
        </w:tc>
        <w:tc>
          <w:tcPr>
            <w:tcW w:w="146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0.03</w:t>
            </w:r>
          </w:p>
        </w:tc>
        <w:tc>
          <w:tcPr>
            <w:tcW w:w="123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[-.22, .28]</w:t>
            </w:r>
          </w:p>
        </w:tc>
        <w:tc>
          <w:tcPr>
            <w:tcW w:w="685" w:type="dxa"/>
            <w:vMerge w:val="restart"/>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60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val="restart"/>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0.37</w:t>
            </w: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200" w:firstLine="320"/>
              <w:rPr>
                <w:rFonts w:ascii="Calibri" w:eastAsia="Times New Roman" w:hAnsi="Calibri" w:cs="Times New Roman"/>
                <w:color w:val="000000"/>
                <w:sz w:val="16"/>
                <w:szCs w:val="16"/>
              </w:rPr>
            </w:pPr>
            <w:r w:rsidRPr="00011737">
              <w:rPr>
                <w:rFonts w:ascii="Calibri" w:eastAsia="Times New Roman" w:hAnsi="Calibri" w:cs="Times New Roman"/>
                <w:color w:val="000000"/>
                <w:sz w:val="16"/>
                <w:szCs w:val="16"/>
              </w:rPr>
              <w:t>Estimated by hand from means &amp; SDs given in personal communication.</w:t>
            </w:r>
          </w:p>
        </w:tc>
        <w:tc>
          <w:tcPr>
            <w:tcW w:w="146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vMerge/>
            <w:tcBorders>
              <w:top w:val="nil"/>
              <w:left w:val="nil"/>
              <w:bottom w:val="nil"/>
              <w:right w:val="nil"/>
            </w:tcBorders>
            <w:vAlign w:val="center"/>
            <w:hideMark/>
          </w:tcPr>
          <w:p w:rsidR="00011737" w:rsidRPr="00011737" w:rsidRDefault="00011737" w:rsidP="00011737">
            <w:pPr>
              <w:spacing w:after="0" w:line="240" w:lineRule="auto"/>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r w:rsidRPr="00011737">
              <w:rPr>
                <w:rFonts w:ascii="Calibri" w:eastAsia="Times New Roman" w:hAnsi="Calibri" w:cs="Times New Roman"/>
                <w:color w:val="000000"/>
              </w:rPr>
              <w:t xml:space="preserve">Aggressive </w:t>
            </w:r>
            <w:proofErr w:type="spellStart"/>
            <w:r w:rsidRPr="00011737">
              <w:rPr>
                <w:rFonts w:ascii="Calibri" w:eastAsia="Times New Roman" w:hAnsi="Calibri" w:cs="Times New Roman"/>
                <w:color w:val="000000"/>
              </w:rPr>
              <w:t>Congition</w:t>
            </w:r>
            <w:proofErr w:type="spellEnd"/>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Anderson et al., 2010, Meta-analysis</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0.22</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[.18, .25]</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2887</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p>
        </w:tc>
      </w:tr>
      <w:tr w:rsidR="00011737" w:rsidRPr="00011737" w:rsidTr="009A7E7E">
        <w:trPr>
          <w:trHeight w:val="300"/>
        </w:trPr>
        <w:tc>
          <w:tcPr>
            <w:tcW w:w="577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ind w:firstLineChars="100" w:firstLine="220"/>
              <w:rPr>
                <w:rFonts w:ascii="Calibri" w:eastAsia="Times New Roman" w:hAnsi="Calibri" w:cs="Times New Roman"/>
                <w:color w:val="000000"/>
              </w:rPr>
            </w:pPr>
            <w:r w:rsidRPr="00011737">
              <w:rPr>
                <w:rFonts w:ascii="Calibri" w:eastAsia="Times New Roman" w:hAnsi="Calibri" w:cs="Times New Roman"/>
                <w:color w:val="000000"/>
              </w:rPr>
              <w:t xml:space="preserve">Ivory &amp; </w:t>
            </w:r>
            <w:proofErr w:type="spellStart"/>
            <w:r w:rsidRPr="00011737">
              <w:rPr>
                <w:rFonts w:ascii="Calibri" w:eastAsia="Times New Roman" w:hAnsi="Calibri" w:cs="Times New Roman"/>
                <w:color w:val="000000"/>
              </w:rPr>
              <w:t>Kalya</w:t>
            </w:r>
            <w:r w:rsidR="003C6205">
              <w:rPr>
                <w:rFonts w:ascii="Calibri" w:eastAsia="Times New Roman" w:hAnsi="Calibri" w:cs="Times New Roman"/>
                <w:color w:val="000000"/>
              </w:rPr>
              <w:t>na</w:t>
            </w:r>
            <w:r w:rsidRPr="00011737">
              <w:rPr>
                <w:rFonts w:ascii="Calibri" w:eastAsia="Times New Roman" w:hAnsi="Calibri" w:cs="Times New Roman"/>
                <w:color w:val="000000"/>
              </w:rPr>
              <w:t>raman</w:t>
            </w:r>
            <w:proofErr w:type="spellEnd"/>
            <w:r w:rsidRPr="00011737">
              <w:rPr>
                <w:rFonts w:ascii="Calibri" w:eastAsia="Times New Roman" w:hAnsi="Calibri" w:cs="Times New Roman"/>
                <w:color w:val="000000"/>
              </w:rPr>
              <w:t>, 2007</w:t>
            </w:r>
          </w:p>
        </w:tc>
        <w:tc>
          <w:tcPr>
            <w:tcW w:w="146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-0.08</w:t>
            </w:r>
          </w:p>
        </w:tc>
        <w:tc>
          <w:tcPr>
            <w:tcW w:w="123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[-.25, .11]</w:t>
            </w:r>
          </w:p>
        </w:tc>
        <w:tc>
          <w:tcPr>
            <w:tcW w:w="685"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right"/>
              <w:rPr>
                <w:rFonts w:ascii="Calibri" w:eastAsia="Times New Roman" w:hAnsi="Calibri" w:cs="Times New Roman"/>
                <w:color w:val="000000"/>
              </w:rPr>
            </w:pPr>
            <w:r w:rsidRPr="00011737">
              <w:rPr>
                <w:rFonts w:ascii="Calibri" w:eastAsia="Times New Roman" w:hAnsi="Calibri" w:cs="Times New Roman"/>
                <w:color w:val="000000"/>
              </w:rPr>
              <w:t>120</w:t>
            </w:r>
          </w:p>
        </w:tc>
        <w:tc>
          <w:tcPr>
            <w:tcW w:w="940" w:type="dxa"/>
            <w:tcBorders>
              <w:top w:val="nil"/>
              <w:left w:val="nil"/>
              <w:bottom w:val="nil"/>
              <w:right w:val="nil"/>
            </w:tcBorders>
            <w:shd w:val="clear" w:color="auto" w:fill="auto"/>
            <w:noWrap/>
            <w:vAlign w:val="bottom"/>
            <w:hideMark/>
          </w:tcPr>
          <w:p w:rsidR="00011737" w:rsidRPr="00011737" w:rsidRDefault="00011737" w:rsidP="00011737">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hideMark/>
          </w:tcPr>
          <w:p w:rsidR="00011737" w:rsidRPr="00011737" w:rsidRDefault="00011737" w:rsidP="00011737">
            <w:pPr>
              <w:spacing w:after="0" w:line="240" w:lineRule="auto"/>
              <w:jc w:val="center"/>
              <w:rPr>
                <w:rFonts w:ascii="Calibri" w:eastAsia="Times New Roman" w:hAnsi="Calibri" w:cs="Times New Roman"/>
                <w:color w:val="000000"/>
              </w:rPr>
            </w:pPr>
            <w:r w:rsidRPr="00011737">
              <w:rPr>
                <w:rFonts w:ascii="Calibri" w:eastAsia="Times New Roman" w:hAnsi="Calibri" w:cs="Times New Roman"/>
                <w:color w:val="000000"/>
              </w:rPr>
              <w:t>0.01</w:t>
            </w:r>
          </w:p>
        </w:tc>
      </w:tr>
    </w:tbl>
    <w:p w:rsidR="009A7E7E" w:rsidRDefault="009A7E7E" w:rsidP="009C4204">
      <w:pPr>
        <w:rPr>
          <w:rFonts w:ascii="Times New Roman" w:hAnsi="Times New Roman" w:cs="Times New Roman"/>
          <w:sz w:val="24"/>
          <w:szCs w:val="24"/>
        </w:rPr>
      </w:pPr>
    </w:p>
    <w:p w:rsidR="009A7E7E" w:rsidRDefault="009A7E7E">
      <w:pPr>
        <w:rPr>
          <w:rFonts w:ascii="Times New Roman" w:hAnsi="Times New Roman" w:cs="Times New Roman"/>
          <w:sz w:val="24"/>
          <w:szCs w:val="24"/>
        </w:rPr>
      </w:pPr>
      <w:r>
        <w:rPr>
          <w:rFonts w:ascii="Times New Roman" w:hAnsi="Times New Roman" w:cs="Times New Roman"/>
          <w:sz w:val="24"/>
          <w:szCs w:val="24"/>
        </w:rPr>
        <w:br w:type="page"/>
      </w:r>
    </w:p>
    <w:p w:rsidR="00011737" w:rsidRPr="00833943" w:rsidRDefault="009A7E7E" w:rsidP="009C4204">
      <w:pPr>
        <w:rPr>
          <w:rFonts w:ascii="Times New Roman" w:hAnsi="Times New Roman" w:cs="Times New Roman"/>
          <w:sz w:val="24"/>
          <w:szCs w:val="24"/>
        </w:rPr>
      </w:pPr>
      <w:proofErr w:type="gramStart"/>
      <w:r>
        <w:rPr>
          <w:rFonts w:ascii="Times New Roman" w:hAnsi="Times New Roman" w:cs="Times New Roman"/>
          <w:sz w:val="24"/>
          <w:szCs w:val="24"/>
        </w:rPr>
        <w:t>Table 4.</w:t>
      </w:r>
      <w:proofErr w:type="gramEnd"/>
      <w:r>
        <w:rPr>
          <w:rFonts w:ascii="Times New Roman" w:hAnsi="Times New Roman" w:cs="Times New Roman"/>
          <w:sz w:val="24"/>
          <w:szCs w:val="24"/>
        </w:rPr>
        <w:t xml:space="preserve"> Bayes factors vary dramatically by quantification method of the CRTT. </w:t>
      </w:r>
      <w:r w:rsidR="00833943">
        <w:rPr>
          <w:rFonts w:ascii="Times New Roman" w:hAnsi="Times New Roman" w:cs="Times New Roman"/>
          <w:sz w:val="24"/>
          <w:szCs w:val="24"/>
        </w:rPr>
        <w:t>BF</w:t>
      </w:r>
      <w:r w:rsidR="00833943">
        <w:rPr>
          <w:rFonts w:ascii="Times New Roman" w:hAnsi="Times New Roman" w:cs="Times New Roman"/>
          <w:sz w:val="24"/>
          <w:szCs w:val="24"/>
          <w:vertAlign w:val="subscript"/>
        </w:rPr>
        <w:t>10</w:t>
      </w:r>
      <w:r w:rsidR="00833943">
        <w:rPr>
          <w:rFonts w:ascii="Times New Roman" w:hAnsi="Times New Roman" w:cs="Times New Roman"/>
          <w:sz w:val="24"/>
          <w:szCs w:val="24"/>
        </w:rPr>
        <w:t xml:space="preserve"> = evidence for H</w:t>
      </w:r>
      <w:r w:rsidR="00833943">
        <w:rPr>
          <w:rFonts w:ascii="Times New Roman" w:hAnsi="Times New Roman" w:cs="Times New Roman"/>
          <w:sz w:val="24"/>
          <w:szCs w:val="24"/>
          <w:vertAlign w:val="subscript"/>
        </w:rPr>
        <w:t>A1</w:t>
      </w:r>
      <w:r w:rsidR="00833943">
        <w:rPr>
          <w:rFonts w:ascii="Times New Roman" w:hAnsi="Times New Roman" w:cs="Times New Roman"/>
          <w:sz w:val="24"/>
          <w:szCs w:val="24"/>
        </w:rPr>
        <w:t xml:space="preserve">: b ~ </w:t>
      </w:r>
      <w:proofErr w:type="gramStart"/>
      <w:r w:rsidR="00833943">
        <w:rPr>
          <w:rFonts w:ascii="Times New Roman" w:hAnsi="Times New Roman" w:cs="Times New Roman"/>
          <w:sz w:val="24"/>
          <w:szCs w:val="24"/>
        </w:rPr>
        <w:t>Cauchy(</w:t>
      </w:r>
      <w:proofErr w:type="gramEnd"/>
      <w:r w:rsidR="00833943">
        <w:rPr>
          <w:rFonts w:ascii="Times New Roman" w:hAnsi="Times New Roman" w:cs="Times New Roman"/>
          <w:sz w:val="24"/>
          <w:szCs w:val="24"/>
        </w:rPr>
        <w:t>0, √2/2) relative to H</w:t>
      </w:r>
      <w:r w:rsidR="00833943">
        <w:rPr>
          <w:rFonts w:ascii="Times New Roman" w:hAnsi="Times New Roman" w:cs="Times New Roman"/>
          <w:sz w:val="24"/>
          <w:szCs w:val="24"/>
          <w:vertAlign w:val="subscript"/>
        </w:rPr>
        <w:t>0</w:t>
      </w:r>
      <w:r w:rsidR="00833943">
        <w:rPr>
          <w:rFonts w:ascii="Times New Roman" w:hAnsi="Times New Roman" w:cs="Times New Roman"/>
          <w:sz w:val="24"/>
          <w:szCs w:val="24"/>
        </w:rPr>
        <w:t>. BF</w:t>
      </w:r>
      <w:r w:rsidR="00833943">
        <w:rPr>
          <w:rFonts w:ascii="Times New Roman" w:hAnsi="Times New Roman" w:cs="Times New Roman"/>
          <w:sz w:val="24"/>
          <w:szCs w:val="24"/>
          <w:vertAlign w:val="subscript"/>
        </w:rPr>
        <w:t>20</w:t>
      </w:r>
      <w:r w:rsidR="00833943">
        <w:rPr>
          <w:rFonts w:ascii="Times New Roman" w:hAnsi="Times New Roman" w:cs="Times New Roman"/>
          <w:sz w:val="24"/>
          <w:szCs w:val="24"/>
        </w:rPr>
        <w:t xml:space="preserve"> = evidence for H</w:t>
      </w:r>
      <w:r w:rsidR="00833943">
        <w:rPr>
          <w:rFonts w:ascii="Times New Roman" w:hAnsi="Times New Roman" w:cs="Times New Roman"/>
          <w:sz w:val="24"/>
          <w:szCs w:val="24"/>
          <w:vertAlign w:val="subscript"/>
        </w:rPr>
        <w:t>A2</w:t>
      </w:r>
      <w:r w:rsidR="00833943">
        <w:rPr>
          <w:rFonts w:ascii="Times New Roman" w:hAnsi="Times New Roman" w:cs="Times New Roman"/>
          <w:sz w:val="24"/>
          <w:szCs w:val="24"/>
        </w:rPr>
        <w:t xml:space="preserve">: </w:t>
      </w:r>
      <w:r w:rsidR="00833943">
        <w:rPr>
          <w:rFonts w:ascii="Times New Roman" w:hAnsi="Times New Roman" w:cs="Times New Roman"/>
          <w:i/>
          <w:sz w:val="24"/>
          <w:szCs w:val="24"/>
        </w:rPr>
        <w:t>r</w:t>
      </w:r>
      <w:r w:rsidR="00833943">
        <w:rPr>
          <w:rFonts w:ascii="Times New Roman" w:hAnsi="Times New Roman" w:cs="Times New Roman"/>
          <w:sz w:val="24"/>
          <w:szCs w:val="24"/>
        </w:rPr>
        <w:t xml:space="preserve"> ~ </w:t>
      </w:r>
      <w:proofErr w:type="gramStart"/>
      <w:r w:rsidR="00833943">
        <w:rPr>
          <w:rFonts w:ascii="Times New Roman" w:hAnsi="Times New Roman" w:cs="Times New Roman"/>
          <w:i/>
          <w:sz w:val="24"/>
          <w:szCs w:val="24"/>
        </w:rPr>
        <w:t>N</w:t>
      </w:r>
      <w:r w:rsidR="00833943">
        <w:rPr>
          <w:rFonts w:ascii="Times New Roman" w:hAnsi="Times New Roman" w:cs="Times New Roman"/>
          <w:sz w:val="24"/>
          <w:szCs w:val="24"/>
        </w:rPr>
        <w:t>(</w:t>
      </w:r>
      <w:proofErr w:type="gramEnd"/>
      <w:r w:rsidR="00833943">
        <w:rPr>
          <w:rFonts w:ascii="Times New Roman" w:hAnsi="Times New Roman" w:cs="Times New Roman"/>
          <w:sz w:val="24"/>
          <w:szCs w:val="24"/>
        </w:rPr>
        <w:t>.21, .02).</w:t>
      </w:r>
      <w:r w:rsidR="009C3A9A">
        <w:rPr>
          <w:rFonts w:ascii="Times New Roman" w:hAnsi="Times New Roman" w:cs="Times New Roman"/>
          <w:sz w:val="24"/>
          <w:szCs w:val="24"/>
        </w:rPr>
        <w:t xml:space="preserve"> </w:t>
      </w:r>
      <w:proofErr w:type="gramStart"/>
      <w:r w:rsidR="009C3A9A">
        <w:rPr>
          <w:rFonts w:ascii="Times New Roman" w:hAnsi="Times New Roman" w:cs="Times New Roman"/>
          <w:sz w:val="24"/>
          <w:szCs w:val="24"/>
        </w:rPr>
        <w:t>BFs range from 0 (perfect evidence for null) to infinity (perfect evidence for alternative).</w:t>
      </w:r>
      <w:proofErr w:type="gramEnd"/>
    </w:p>
    <w:tbl>
      <w:tblPr>
        <w:tblW w:w="5955" w:type="dxa"/>
        <w:tblInd w:w="93" w:type="dxa"/>
        <w:tblLook w:val="04A0"/>
      </w:tblPr>
      <w:tblGrid>
        <w:gridCol w:w="3400"/>
        <w:gridCol w:w="1053"/>
        <w:gridCol w:w="1502"/>
      </w:tblGrid>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p>
        </w:tc>
        <w:tc>
          <w:tcPr>
            <w:tcW w:w="1053" w:type="dxa"/>
            <w:tcBorders>
              <w:top w:val="nil"/>
              <w:left w:val="nil"/>
              <w:bottom w:val="single" w:sz="4" w:space="0" w:color="auto"/>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BF10</w:t>
            </w:r>
          </w:p>
        </w:tc>
        <w:tc>
          <w:tcPr>
            <w:tcW w:w="1502" w:type="dxa"/>
            <w:tcBorders>
              <w:top w:val="nil"/>
              <w:left w:val="nil"/>
              <w:bottom w:val="single" w:sz="4" w:space="0" w:color="auto"/>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BF20</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Mean volume</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0.940993</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5.48</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Mean volume after wins</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0.429778</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1.62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after losses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1.357797</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8.84</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0.344409</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1.03</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Mean duration after wins</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0.247241</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0.38</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duration after losses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0.485173</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2.02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x 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0.759511</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4.06</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x </w:t>
            </w:r>
            <w:proofErr w:type="spellStart"/>
            <w:r w:rsidRPr="009A7E7E">
              <w:rPr>
                <w:rFonts w:ascii="Calibri" w:eastAsia="Times New Roman" w:hAnsi="Calibri" w:cs="Times New Roman"/>
                <w:color w:val="000000"/>
              </w:rPr>
              <w:t>sqrt</w:t>
            </w:r>
            <w:proofErr w:type="spellEnd"/>
            <w:r w:rsidRPr="009A7E7E">
              <w:rPr>
                <w:rFonts w:ascii="Calibri" w:eastAsia="Times New Roman" w:hAnsi="Calibri" w:cs="Times New Roman"/>
                <w:color w:val="000000"/>
              </w:rPr>
              <w:t>(duration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0.756257</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4.04</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Mean volume x ln(duration)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0.584183</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2.74</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Sum high volume settings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167.9638</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1858.42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Sum high duration settings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0.245088</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0.36</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 xml:space="preserve">First trial volume </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0.235626</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0.28</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First trial duration</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0.228516</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0.2</w:t>
            </w:r>
          </w:p>
        </w:tc>
      </w:tr>
      <w:tr w:rsidR="009A7E7E" w:rsidRPr="009A7E7E" w:rsidTr="009A7E7E">
        <w:trPr>
          <w:trHeight w:val="300"/>
        </w:trPr>
        <w:tc>
          <w:tcPr>
            <w:tcW w:w="3400"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rPr>
                <w:rFonts w:ascii="Calibri" w:eastAsia="Times New Roman" w:hAnsi="Calibri" w:cs="Times New Roman"/>
                <w:color w:val="000000"/>
              </w:rPr>
            </w:pPr>
            <w:r w:rsidRPr="009A7E7E">
              <w:rPr>
                <w:rFonts w:ascii="Calibri" w:eastAsia="Times New Roman" w:hAnsi="Calibri" w:cs="Times New Roman"/>
                <w:color w:val="000000"/>
              </w:rPr>
              <w:t>Sum low volume settings</w:t>
            </w:r>
          </w:p>
        </w:tc>
        <w:tc>
          <w:tcPr>
            <w:tcW w:w="1053"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19.53389</w:t>
            </w:r>
          </w:p>
        </w:tc>
        <w:tc>
          <w:tcPr>
            <w:tcW w:w="1502" w:type="dxa"/>
            <w:tcBorders>
              <w:top w:val="nil"/>
              <w:left w:val="nil"/>
              <w:bottom w:val="nil"/>
              <w:right w:val="nil"/>
            </w:tcBorders>
            <w:shd w:val="clear" w:color="auto" w:fill="auto"/>
            <w:noWrap/>
            <w:vAlign w:val="bottom"/>
            <w:hideMark/>
          </w:tcPr>
          <w:p w:rsidR="009A7E7E" w:rsidRPr="009A7E7E" w:rsidRDefault="009A7E7E" w:rsidP="009A7E7E">
            <w:pPr>
              <w:spacing w:after="0" w:line="240" w:lineRule="auto"/>
              <w:jc w:val="right"/>
              <w:rPr>
                <w:rFonts w:ascii="Calibri" w:eastAsia="Times New Roman" w:hAnsi="Calibri" w:cs="Times New Roman"/>
                <w:color w:val="000000"/>
              </w:rPr>
            </w:pPr>
            <w:r w:rsidRPr="009A7E7E">
              <w:rPr>
                <w:rFonts w:ascii="Calibri" w:eastAsia="Times New Roman" w:hAnsi="Calibri" w:cs="Times New Roman"/>
                <w:color w:val="000000"/>
              </w:rPr>
              <w:t>9.96E-05</w:t>
            </w:r>
          </w:p>
        </w:tc>
      </w:tr>
    </w:tbl>
    <w:p w:rsidR="009A7E7E" w:rsidRDefault="009A7E7E" w:rsidP="009C4204">
      <w:pPr>
        <w:rPr>
          <w:rFonts w:ascii="Times New Roman" w:hAnsi="Times New Roman" w:cs="Times New Roman"/>
          <w:sz w:val="24"/>
          <w:szCs w:val="24"/>
        </w:rPr>
      </w:pPr>
    </w:p>
    <w:p w:rsidR="009A7E7E" w:rsidRDefault="009A7E7E">
      <w:pPr>
        <w:rPr>
          <w:rFonts w:ascii="Times New Roman" w:hAnsi="Times New Roman" w:cs="Times New Roman"/>
          <w:sz w:val="24"/>
          <w:szCs w:val="24"/>
        </w:rPr>
      </w:pPr>
      <w:r>
        <w:rPr>
          <w:rFonts w:ascii="Times New Roman" w:hAnsi="Times New Roman" w:cs="Times New Roman"/>
          <w:sz w:val="24"/>
          <w:szCs w:val="24"/>
        </w:rPr>
        <w:br w:type="page"/>
      </w:r>
    </w:p>
    <w:p w:rsidR="009A7E7E" w:rsidRDefault="009A7E7E"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Default="009D0168" w:rsidP="009C4204">
      <w:pPr>
        <w:rPr>
          <w:rFonts w:ascii="Times New Roman" w:hAnsi="Times New Roman" w:cs="Times New Roman"/>
          <w:sz w:val="24"/>
          <w:szCs w:val="24"/>
        </w:rPr>
      </w:pPr>
    </w:p>
    <w:p w:rsidR="009D0168" w:rsidRPr="005779CC" w:rsidRDefault="009D0168" w:rsidP="009D0168">
      <w:pPr>
        <w:ind w:firstLine="720"/>
        <w:rPr>
          <w:rFonts w:ascii="Times New Roman" w:hAnsi="Times New Roman" w:cs="Times New Roman"/>
          <w:sz w:val="24"/>
          <w:szCs w:val="24"/>
        </w:rPr>
      </w:pPr>
      <w:proofErr w:type="gramStart"/>
      <w:r w:rsidRPr="005779CC">
        <w:rPr>
          <w:rFonts w:ascii="Times New Roman" w:hAnsi="Times New Roman" w:cs="Times New Roman"/>
          <w:i/>
          <w:sz w:val="24"/>
          <w:szCs w:val="24"/>
        </w:rPr>
        <w:t>Model Comparison.</w:t>
      </w:r>
      <w:proofErr w:type="gramEnd"/>
      <w:r w:rsidRPr="005779CC">
        <w:rPr>
          <w:rFonts w:ascii="Times New Roman" w:hAnsi="Times New Roman" w:cs="Times New Roman"/>
          <w:i/>
          <w:sz w:val="24"/>
          <w:szCs w:val="24"/>
        </w:rPr>
        <w:t xml:space="preserve"> </w:t>
      </w:r>
      <w:r w:rsidRPr="005779CC">
        <w:rPr>
          <w:rFonts w:ascii="Times New Roman" w:hAnsi="Times New Roman" w:cs="Times New Roman"/>
          <w:sz w:val="24"/>
          <w:szCs w:val="24"/>
        </w:rPr>
        <w:t xml:space="preserve">In the case of more complex study designs, such as 2x2 ANOVA, a variety of models can be created and compared. For example, a researcher might propose up to five models to compare for a 2x2 study design: a null model, a model with a main effect of factor A, a model with a main effect of factor B, a model with main effects of factors A and B, and a full model with main effects of factors A and B as well as an </w:t>
      </w:r>
      <w:proofErr w:type="spellStart"/>
      <w:r w:rsidRPr="005779CC">
        <w:rPr>
          <w:rFonts w:ascii="Times New Roman" w:hAnsi="Times New Roman" w:cs="Times New Roman"/>
          <w:sz w:val="24"/>
          <w:szCs w:val="24"/>
        </w:rPr>
        <w:t>AxB</w:t>
      </w:r>
      <w:proofErr w:type="spellEnd"/>
      <w:r w:rsidRPr="005779CC">
        <w:rPr>
          <w:rFonts w:ascii="Times New Roman" w:hAnsi="Times New Roman" w:cs="Times New Roman"/>
          <w:sz w:val="24"/>
          <w:szCs w:val="24"/>
        </w:rPr>
        <w:t xml:space="preserve"> interaction. Each effect β</w:t>
      </w:r>
      <w:r w:rsidRPr="005779CC">
        <w:rPr>
          <w:rFonts w:ascii="Times New Roman" w:hAnsi="Times New Roman" w:cs="Times New Roman"/>
          <w:sz w:val="24"/>
          <w:szCs w:val="24"/>
          <w:vertAlign w:val="subscript"/>
        </w:rPr>
        <w:t>j</w:t>
      </w:r>
      <w:r w:rsidRPr="005779CC">
        <w:rPr>
          <w:rFonts w:ascii="Times New Roman" w:hAnsi="Times New Roman" w:cs="Times New Roman"/>
          <w:sz w:val="24"/>
          <w:szCs w:val="24"/>
        </w:rPr>
        <w:t xml:space="preserve"> in the models is distributed according to a specified alternative hypothesis, as in the pilot-testing example above, which can be scaled to expect large or small effects.</w:t>
      </w:r>
    </w:p>
    <w:p w:rsidR="009D0168" w:rsidRPr="007A1933" w:rsidRDefault="009D0168" w:rsidP="009D0168">
      <w:pPr>
        <w:ind w:firstLine="720"/>
      </w:pPr>
      <w:r w:rsidRPr="005779CC">
        <w:rPr>
          <w:rFonts w:ascii="Times New Roman" w:hAnsi="Times New Roman" w:cs="Times New Roman"/>
          <w:sz w:val="24"/>
          <w:szCs w:val="24"/>
        </w:rPr>
        <w:t>Suppose, then, that a researcher hypothesizes that Factor A (e.g. competition) effects the outcome, but Factor B (e.g. violence) d</w:t>
      </w:r>
      <w:r>
        <w:rPr>
          <w:rFonts w:ascii="Times New Roman" w:hAnsi="Times New Roman" w:cs="Times New Roman"/>
          <w:sz w:val="24"/>
          <w:szCs w:val="24"/>
        </w:rPr>
        <w:t>oes not. The degree to which the</w:t>
      </w:r>
      <w:r w:rsidRPr="005779CC">
        <w:rPr>
          <w:rFonts w:ascii="Times New Roman" w:hAnsi="Times New Roman" w:cs="Times New Roman"/>
          <w:sz w:val="24"/>
          <w:szCs w:val="24"/>
        </w:rPr>
        <w:t xml:space="preserve"> model </w:t>
      </w:r>
      <w:r>
        <w:rPr>
          <w:rFonts w:ascii="Times New Roman" w:hAnsi="Times New Roman" w:cs="Times New Roman"/>
          <w:sz w:val="24"/>
          <w:szCs w:val="24"/>
        </w:rPr>
        <w:t xml:space="preserve">with only a main effect of competition </w:t>
      </w:r>
      <w:r w:rsidRPr="005779CC">
        <w:rPr>
          <w:rFonts w:ascii="Times New Roman" w:hAnsi="Times New Roman" w:cs="Times New Roman"/>
          <w:sz w:val="24"/>
          <w:szCs w:val="24"/>
        </w:rPr>
        <w:t>is more likely than the other four models constitutes the evidence for this model. Again, use of the ‘</w:t>
      </w:r>
      <w:proofErr w:type="spellStart"/>
      <w:r w:rsidRPr="005779CC">
        <w:rPr>
          <w:rFonts w:ascii="Times New Roman" w:hAnsi="Times New Roman" w:cs="Times New Roman"/>
          <w:sz w:val="24"/>
          <w:szCs w:val="24"/>
        </w:rPr>
        <w:t>BayesFactor</w:t>
      </w:r>
      <w:proofErr w:type="spellEnd"/>
      <w:r w:rsidRPr="005779CC">
        <w:rPr>
          <w:rFonts w:ascii="Times New Roman" w:hAnsi="Times New Roman" w:cs="Times New Roman"/>
          <w:sz w:val="24"/>
          <w:szCs w:val="24"/>
        </w:rPr>
        <w:t xml:space="preserve">’ package for R allows the specification of alternative hypotheses </w:t>
      </w:r>
      <w:r w:rsidRPr="00507A81">
        <w:rPr>
          <w:rFonts w:ascii="Times New Roman" w:hAnsi="Times New Roman" w:cs="Times New Roman"/>
          <w:sz w:val="24"/>
          <w:szCs w:val="24"/>
        </w:rPr>
        <w:t xml:space="preserve">and comparison of model likelihoods. In this research domain, we recommend specifying an alternative hypothesis with a small scale value </w:t>
      </w:r>
      <w:r w:rsidRPr="00507A81">
        <w:rPr>
          <w:rFonts w:ascii="Times New Roman" w:hAnsi="Times New Roman" w:cs="Times New Roman"/>
          <w:i/>
          <w:sz w:val="24"/>
          <w:szCs w:val="24"/>
        </w:rPr>
        <w:t>r</w:t>
      </w:r>
      <w:r w:rsidRPr="00507A81">
        <w:rPr>
          <w:rFonts w:ascii="Times New Roman" w:hAnsi="Times New Roman" w:cs="Times New Roman"/>
          <w:sz w:val="24"/>
          <w:szCs w:val="24"/>
        </w:rPr>
        <w:t xml:space="preserve"> on the effect size (e.g. .5 or even .25), as effects of violent media are expected to be small; testing against a larger scale value r (e.g., √2/2 or 1) could overstate the evidence for the null by testing against an alternative hypothesis that includes improbably large effects.</w:t>
      </w:r>
    </w:p>
    <w:p w:rsidR="009D0168" w:rsidRDefault="009D0168" w:rsidP="009D0168">
      <w:pPr>
        <w:ind w:firstLine="720"/>
        <w:rPr>
          <w:rFonts w:ascii="Times New Roman" w:hAnsi="Times New Roman" w:cs="Times New Roman"/>
          <w:sz w:val="24"/>
          <w:szCs w:val="24"/>
        </w:rPr>
      </w:pPr>
      <w:r w:rsidRPr="005779CC">
        <w:rPr>
          <w:rFonts w:ascii="Times New Roman" w:hAnsi="Times New Roman" w:cs="Times New Roman"/>
          <w:sz w:val="24"/>
          <w:szCs w:val="24"/>
        </w:rPr>
        <w:t>Insert code snippet here.</w:t>
      </w:r>
    </w:p>
    <w:p w:rsidR="009D0168" w:rsidRPr="009C4204" w:rsidRDefault="009D0168" w:rsidP="009C4204">
      <w:pPr>
        <w:rPr>
          <w:rFonts w:ascii="Times New Roman" w:hAnsi="Times New Roman" w:cs="Times New Roman"/>
          <w:sz w:val="24"/>
          <w:szCs w:val="24"/>
        </w:rPr>
      </w:pPr>
    </w:p>
    <w:sectPr w:rsidR="009D0168" w:rsidRPr="009C4204" w:rsidSect="00AE5548">
      <w:headerReference w:type="default" r:id="rId1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bartholowlab" w:date="2014-10-10T17:51:00Z" w:initials="b">
    <w:p w:rsidR="009E0DB7" w:rsidRDefault="009E0DB7" w:rsidP="007F3503">
      <w:pPr>
        <w:pStyle w:val="CommentText"/>
      </w:pPr>
      <w:r>
        <w:rPr>
          <w:rStyle w:val="CommentReference"/>
        </w:rPr>
        <w:annotationRef/>
      </w:r>
      <w:r>
        <w:t xml:space="preserve">Recent work by </w:t>
      </w:r>
      <w:proofErr w:type="spellStart"/>
      <w:r>
        <w:t>Jerabeck</w:t>
      </w:r>
      <w:proofErr w:type="spellEnd"/>
      <w:r>
        <w:t xml:space="preserve"> and</w:t>
      </w:r>
    </w:p>
    <w:p w:rsidR="009E0DB7" w:rsidRDefault="009E0DB7" w:rsidP="007F3503">
      <w:pPr>
        <w:pStyle w:val="CommentText"/>
      </w:pPr>
      <w:r>
        <w:t>Ferguson (2012)</w:t>
      </w:r>
    </w:p>
  </w:comment>
  <w:comment w:id="1" w:author="Joe" w:date="2014-10-09T17:03:00Z" w:initials="J">
    <w:p w:rsidR="009E0DB7" w:rsidRDefault="009E0DB7">
      <w:pPr>
        <w:pStyle w:val="CommentText"/>
      </w:pPr>
      <w:r>
        <w:rPr>
          <w:rStyle w:val="CommentReference"/>
        </w:rPr>
        <w:annotationRef/>
      </w:r>
      <w:r>
        <w:t>Maybe a BF for certain studies arguing an effect would be appropriate, too?</w:t>
      </w:r>
    </w:p>
    <w:p w:rsidR="009E0DB7" w:rsidRDefault="009E0DB7">
      <w:pPr>
        <w:pStyle w:val="CommentText"/>
      </w:pPr>
    </w:p>
    <w:p w:rsidR="009E0DB7" w:rsidRDefault="009E0DB7">
      <w:pPr>
        <w:pStyle w:val="CommentText"/>
      </w:pPr>
      <w:r>
        <w:t xml:space="preserve">Might still work in comparison of </w:t>
      </w:r>
      <w:proofErr w:type="spellStart"/>
      <w:r>
        <w:t>Greitemeyer</w:t>
      </w:r>
      <w:proofErr w:type="spellEnd"/>
      <w:r>
        <w:t xml:space="preserve"> &amp; </w:t>
      </w:r>
      <w:proofErr w:type="spellStart"/>
      <w:r>
        <w:t>Osswald</w:t>
      </w:r>
      <w:proofErr w:type="spellEnd"/>
      <w:r>
        <w:t>, 2010 and Tear &amp; Nielsen, 2013</w:t>
      </w:r>
    </w:p>
  </w:comment>
  <w:comment w:id="3" w:author="Dirk Mügge" w:date="2014-10-15T09:28:00Z" w:initials="DM">
    <w:p w:rsidR="009E0DB7" w:rsidRDefault="009E0DB7">
      <w:pPr>
        <w:pStyle w:val="CommentText"/>
      </w:pPr>
      <w:r>
        <w:rPr>
          <w:rStyle w:val="CommentReference"/>
        </w:rPr>
        <w:annotationRef/>
      </w:r>
      <w:r>
        <w:t>In relation to the first paragraph, you could elaborate this a bit further.</w:t>
      </w:r>
    </w:p>
  </w:comment>
  <w:comment w:id="4" w:author="Dirk Mügge" w:date="2014-10-15T18:51:00Z" w:initials="DM">
    <w:p w:rsidR="009E0DB7" w:rsidRDefault="009E0DB7" w:rsidP="00CE13F5">
      <w:pPr>
        <w:pStyle w:val="CommentText"/>
      </w:pPr>
      <w:r>
        <w:rPr>
          <w:rStyle w:val="CommentReference"/>
        </w:rPr>
        <w:annotationRef/>
      </w:r>
      <w:r>
        <w:t>Another example: analysis of attrition</w:t>
      </w:r>
    </w:p>
  </w:comment>
  <w:comment w:id="5" w:author="Engelhardt, Christopher Robert" w:date="2014-10-15T18:51:00Z" w:initials="cre">
    <w:p w:rsidR="009E0DB7" w:rsidRPr="00AB5DA6" w:rsidRDefault="009E0DB7" w:rsidP="00CE13F5">
      <w:pPr>
        <w:pStyle w:val="CommentText"/>
      </w:pPr>
      <w:r>
        <w:rPr>
          <w:rStyle w:val="CommentReference"/>
        </w:rPr>
        <w:annotationRef/>
      </w:r>
      <w:r>
        <w:t xml:space="preserve">My heart of hearts believes that researchers ultimately want to show </w:t>
      </w:r>
      <w:r>
        <w:rPr>
          <w:i/>
        </w:rPr>
        <w:t xml:space="preserve">evidence </w:t>
      </w:r>
      <w:r>
        <w:t xml:space="preserve">in favor of the null hypothesis via pilot testing. However, the logic that underlies the tests researchers often use (NHSTs) in pilot testing precludes them from doing so. </w:t>
      </w:r>
    </w:p>
  </w:comment>
  <w:comment w:id="6" w:author="bartholowlab" w:date="2014-11-17T16:28:00Z" w:initials="b">
    <w:p w:rsidR="009E0DB7" w:rsidRDefault="009E0DB7" w:rsidP="00CE13F5">
      <w:pPr>
        <w:pStyle w:val="CommentText"/>
      </w:pPr>
      <w:r>
        <w:rPr>
          <w:rStyle w:val="CommentReference"/>
        </w:rPr>
        <w:annotationRef/>
      </w:r>
      <w:r>
        <w:t xml:space="preserve">Could also cite </w:t>
      </w:r>
      <w:proofErr w:type="spellStart"/>
      <w:r>
        <w:t>Mugge’s</w:t>
      </w:r>
      <w:proofErr w:type="spellEnd"/>
      <w:r>
        <w:t xml:space="preserve"> suggested </w:t>
      </w:r>
      <w:proofErr w:type="spellStart"/>
      <w:r>
        <w:t>Streiner</w:t>
      </w:r>
      <w:proofErr w:type="spellEnd"/>
      <w:r>
        <w:t xml:space="preserve">, 2003, but I can’t access the full article. No wonder I was having trouble with the math! </w:t>
      </w:r>
      <w:r w:rsidRPr="00D767BD">
        <w:t>http://books.google.com/books?hl=en&amp;lr=&amp;id=zqS0lofjsR8C&amp;oi=fnd&amp;pg=PA211&amp;dq=streiner+2003+unicorn&amp;ots=Fe2Q04Nnxb&amp;sig=Q3QgiOx4aa5KgBPsEWogeMfc5Bs#v=onepage&amp;q=streiner%202003%20unicorn&amp;f=false</w:t>
      </w:r>
    </w:p>
  </w:comment>
  <w:comment w:id="7" w:author="Engelhardt, Christopher Robert" w:date="2014-10-14T09:12:00Z" w:initials="cre">
    <w:p w:rsidR="009E0DB7" w:rsidRDefault="009E0DB7">
      <w:pPr>
        <w:pStyle w:val="CommentText"/>
      </w:pPr>
      <w:r>
        <w:rPr>
          <w:rStyle w:val="CommentReference"/>
        </w:rPr>
        <w:annotationRef/>
      </w:r>
      <w:r>
        <w:t xml:space="preserve">It occurred to me that you could replace “pilot tests” with “experimental paradigms” in most cases and the take-home message would largely remain the same. I know you are trying to rail against pilot testing here, but there certainly is a parallel between pilot testing and running underpowered main studies (Adachi; Elson) and concluding that there is no effect. Maybe you get into this later… </w:t>
      </w:r>
    </w:p>
  </w:comment>
  <w:comment w:id="8" w:author="Dirk Mügge" w:date="2014-10-15T10:01:00Z" w:initials="DM">
    <w:p w:rsidR="009E0DB7" w:rsidRDefault="009E0DB7" w:rsidP="00E31E94">
      <w:pPr>
        <w:autoSpaceDE w:val="0"/>
        <w:autoSpaceDN w:val="0"/>
        <w:adjustRightInd w:val="0"/>
        <w:spacing w:after="0" w:line="240" w:lineRule="auto"/>
        <w:ind w:left="720" w:hanging="720"/>
      </w:pPr>
      <w:r>
        <w:rPr>
          <w:rStyle w:val="CommentReference"/>
        </w:rPr>
        <w:annotationRef/>
      </w:r>
      <w:r>
        <w:t>See</w:t>
      </w:r>
    </w:p>
    <w:p w:rsidR="009E0DB7" w:rsidRPr="00237593" w:rsidRDefault="009E0DB7" w:rsidP="00E31E94">
      <w:pPr>
        <w:autoSpaceDE w:val="0"/>
        <w:autoSpaceDN w:val="0"/>
        <w:adjustRightInd w:val="0"/>
        <w:spacing w:after="0" w:line="240" w:lineRule="auto"/>
        <w:ind w:left="720" w:hanging="720"/>
        <w:rPr>
          <w:rFonts w:ascii="Segoe UI" w:hAnsi="Segoe UI" w:cs="Segoe UI"/>
          <w:sz w:val="18"/>
          <w:szCs w:val="18"/>
        </w:rPr>
      </w:pPr>
      <w:proofErr w:type="spellStart"/>
      <w:r w:rsidRPr="00237593">
        <w:rPr>
          <w:rFonts w:ascii="Segoe UI" w:hAnsi="Segoe UI" w:cs="Segoe UI"/>
          <w:sz w:val="18"/>
          <w:szCs w:val="18"/>
        </w:rPr>
        <w:t>Streiner</w:t>
      </w:r>
      <w:proofErr w:type="spellEnd"/>
      <w:r w:rsidRPr="00237593">
        <w:rPr>
          <w:rFonts w:ascii="Segoe UI" w:hAnsi="Segoe UI" w:cs="Segoe UI"/>
          <w:sz w:val="18"/>
          <w:szCs w:val="18"/>
        </w:rPr>
        <w:t xml:space="preserve">, D. L. (2003). Unicorns Do Exist: A Tutorial on "Proving" the Null Hypothesis. </w:t>
      </w:r>
      <w:r w:rsidRPr="00237593">
        <w:rPr>
          <w:rFonts w:ascii="Segoe UI" w:hAnsi="Segoe UI" w:cs="Segoe UI"/>
          <w:i/>
          <w:iCs/>
          <w:sz w:val="18"/>
          <w:szCs w:val="18"/>
        </w:rPr>
        <w:t>Canadian Journal of Psychiatry, 48</w:t>
      </w:r>
      <w:r w:rsidRPr="00237593">
        <w:rPr>
          <w:rFonts w:ascii="Segoe UI" w:hAnsi="Segoe UI" w:cs="Segoe UI"/>
          <w:sz w:val="18"/>
          <w:szCs w:val="18"/>
        </w:rPr>
        <w:t xml:space="preserve">(11), 756-761. </w:t>
      </w:r>
    </w:p>
    <w:p w:rsidR="009E0DB7" w:rsidRDefault="009E0DB7">
      <w:pPr>
        <w:pStyle w:val="CommentText"/>
      </w:pPr>
    </w:p>
  </w:comment>
  <w:comment w:id="9" w:author="Engelhardt, Christopher Robert" w:date="2014-10-14T09:12:00Z" w:initials="cre">
    <w:p w:rsidR="009E0DB7" w:rsidRDefault="009E0DB7">
      <w:pPr>
        <w:pStyle w:val="CommentText"/>
      </w:pPr>
      <w:r>
        <w:rPr>
          <w:rStyle w:val="CommentReference"/>
        </w:rPr>
        <w:annotationRef/>
      </w:r>
      <w:r>
        <w:t xml:space="preserve">Get rid of this. I don’t think you want to explicitly make statements such as these. In general, avoid statements that imply researchers intentionally engage in QRPs. Instead, I prefer words like “unknowingly”. </w:t>
      </w:r>
    </w:p>
    <w:p w:rsidR="009E0DB7" w:rsidRDefault="009E0DB7">
      <w:pPr>
        <w:pStyle w:val="CommentText"/>
      </w:pPr>
    </w:p>
    <w:p w:rsidR="009E0DB7" w:rsidRDefault="009E0DB7">
      <w:pPr>
        <w:pStyle w:val="CommentText"/>
      </w:pPr>
      <w:r>
        <w:t>Of course, bear in mind the trade-off between running participants through a pilot study and running participants through the main study.</w:t>
      </w:r>
    </w:p>
  </w:comment>
  <w:comment w:id="11" w:author="Engelhardt, Christopher Robert" w:date="2014-10-14T09:28:00Z" w:initials="cre">
    <w:p w:rsidR="009E0DB7" w:rsidRDefault="009E0DB7">
      <w:pPr>
        <w:pStyle w:val="CommentText"/>
      </w:pPr>
      <w:r>
        <w:rPr>
          <w:rStyle w:val="CommentReference"/>
        </w:rPr>
        <w:annotationRef/>
      </w:r>
      <w:r>
        <w:t xml:space="preserve">Seriously? You want people to spend participant resources running large-sample pilot tests? </w:t>
      </w:r>
    </w:p>
    <w:p w:rsidR="009E0DB7" w:rsidRDefault="009E0DB7">
      <w:pPr>
        <w:pStyle w:val="CommentText"/>
      </w:pPr>
    </w:p>
    <w:p w:rsidR="009E0DB7" w:rsidRDefault="009E0DB7">
      <w:pPr>
        <w:pStyle w:val="CommentText"/>
      </w:pPr>
      <w:r>
        <w:t xml:space="preserve">I don’t disagree with you in point. However, large sample pilot tests are a time suck. Maybe offer VG researchers a suggestion: tack on pilot tests to the end of primary experiments. Everyone wins. </w:t>
      </w:r>
    </w:p>
  </w:comment>
  <w:comment w:id="12" w:author="Engelhardt, Christopher Robert" w:date="2014-10-14T09:34:00Z" w:initials="cre">
    <w:p w:rsidR="009E0DB7" w:rsidRDefault="009E0DB7">
      <w:pPr>
        <w:pStyle w:val="CommentText"/>
      </w:pPr>
      <w:r>
        <w:rPr>
          <w:rStyle w:val="CommentReference"/>
        </w:rPr>
        <w:annotationRef/>
      </w:r>
      <w:r>
        <w:t xml:space="preserve">So are you arguing that each dimension should have its own prior tagged onto it? If so, what really seems to be at the heart of your argument is that the researcher needs to convince reviewers/others that the prior on a given alternative is justified and defensible. </w:t>
      </w:r>
    </w:p>
  </w:comment>
  <w:comment w:id="13" w:author="Dirk Mügge" w:date="2014-10-15T14:11:00Z" w:initials="DM">
    <w:p w:rsidR="009E0DB7" w:rsidRDefault="009E0DB7">
      <w:pPr>
        <w:pStyle w:val="CommentText"/>
      </w:pPr>
      <w:r>
        <w:rPr>
          <w:rStyle w:val="CommentReference"/>
        </w:rPr>
        <w:annotationRef/>
      </w:r>
      <w:r>
        <w:t>Elaborate or give an example.</w:t>
      </w:r>
    </w:p>
  </w:comment>
  <w:comment w:id="16" w:author="Dirk Mügge" w:date="2014-10-15T14:21:00Z" w:initials="DM">
    <w:p w:rsidR="009E0DB7" w:rsidRDefault="009E0DB7">
      <w:pPr>
        <w:pStyle w:val="CommentText"/>
      </w:pPr>
      <w:r>
        <w:rPr>
          <w:rStyle w:val="CommentReference"/>
        </w:rPr>
        <w:annotationRef/>
      </w:r>
      <w:r>
        <w:t xml:space="preserve">R did the trick. If the goal was to establish a new “web resource/project” then this should be clarified. </w:t>
      </w:r>
    </w:p>
  </w:comment>
  <w:comment w:id="17" w:author="bartholowlab" w:date="2014-10-09T11:50:00Z" w:initials="b">
    <w:p w:rsidR="009E0DB7" w:rsidRDefault="009E0DB7">
      <w:pPr>
        <w:pStyle w:val="CommentText"/>
      </w:pPr>
      <w:r>
        <w:rPr>
          <w:rStyle w:val="CommentReference"/>
        </w:rPr>
        <w:annotationRef/>
      </w:r>
      <w:r>
        <w:t xml:space="preserve">OR we can use an equivalence region on effect size. Fine, whatever! </w:t>
      </w:r>
    </w:p>
    <w:p w:rsidR="009E0DB7" w:rsidRDefault="009E0DB7">
      <w:pPr>
        <w:pStyle w:val="CommentText"/>
      </w:pPr>
    </w:p>
    <w:p w:rsidR="009E0DB7" w:rsidRDefault="009E0DB7">
      <w:pPr>
        <w:pStyle w:val="CommentText"/>
      </w:pPr>
      <w:r>
        <w:t xml:space="preserve">Pcl.missouri.edu/bf-equiv has been taken down. I’m going to have to simulate data somehow if I want to use the </w:t>
      </w:r>
      <w:proofErr w:type="spellStart"/>
      <w:r>
        <w:t>nullInterval</w:t>
      </w:r>
      <w:proofErr w:type="spellEnd"/>
      <w:r>
        <w:t xml:space="preserve"> argument.</w:t>
      </w:r>
    </w:p>
    <w:p w:rsidR="009E0DB7" w:rsidRDefault="009E0DB7">
      <w:pPr>
        <w:pStyle w:val="CommentText"/>
      </w:pPr>
    </w:p>
    <w:p w:rsidR="009E0DB7" w:rsidRDefault="009E0DB7">
      <w:pPr>
        <w:pStyle w:val="CommentText"/>
      </w:pPr>
      <w:r>
        <w:t>These are all based on the t-test calculator so I don’t have to worry about an r-to-z transformation.</w:t>
      </w:r>
    </w:p>
  </w:comment>
  <w:comment w:id="18" w:author="bartholowlab" w:date="2014-11-17T21:16:00Z" w:initials="b">
    <w:p w:rsidR="009E0DB7" w:rsidRDefault="009E0DB7">
      <w:pPr>
        <w:pStyle w:val="CommentText"/>
      </w:pPr>
      <w:r>
        <w:rPr>
          <w:rStyle w:val="CommentReference"/>
        </w:rPr>
        <w:annotationRef/>
      </w:r>
      <w:r>
        <w:t xml:space="preserve">Redo this with </w:t>
      </w:r>
      <w:proofErr w:type="spellStart"/>
      <w:r>
        <w:t>rscale</w:t>
      </w:r>
      <w:proofErr w:type="spellEnd"/>
      <w:r>
        <w:t xml:space="preserve"> = .5</w:t>
      </w:r>
    </w:p>
  </w:comment>
  <w:comment w:id="19" w:author="Engelhardt, Christopher Robert" w:date="2014-10-14T09:41:00Z" w:initials="cre">
    <w:p w:rsidR="009E0DB7" w:rsidRDefault="009E0DB7">
      <w:pPr>
        <w:pStyle w:val="CommentText"/>
      </w:pPr>
      <w:r>
        <w:rPr>
          <w:rStyle w:val="CommentReference"/>
        </w:rPr>
        <w:annotationRef/>
      </w:r>
      <w:r>
        <w:t>You need to explain these subscripts somewhere. Or, at the very least, be consistent in presentation (you use BF</w:t>
      </w:r>
      <w:r w:rsidRPr="00A05144">
        <w:rPr>
          <w:vertAlign w:val="subscript"/>
        </w:rPr>
        <w:t>10</w:t>
      </w:r>
      <w:r>
        <w:t xml:space="preserve"> earlier). </w:t>
      </w:r>
    </w:p>
  </w:comment>
  <w:comment w:id="20" w:author="Dirk Mügge" w:date="2014-10-15T14:39:00Z" w:initials="DM">
    <w:p w:rsidR="009E0DB7" w:rsidRDefault="009E0DB7">
      <w:pPr>
        <w:pStyle w:val="CommentText"/>
      </w:pPr>
      <w:r>
        <w:rPr>
          <w:rStyle w:val="CommentReference"/>
        </w:rPr>
        <w:annotationRef/>
      </w:r>
      <w:r>
        <w:t>Reader not familiar with Bayesian testing may have problems to follow. Give one example of how the decision was made (specify the decision criteria).</w:t>
      </w:r>
    </w:p>
  </w:comment>
  <w:comment w:id="21" w:author="Dirk Mügge" w:date="2014-11-17T20:27:00Z" w:initials="DM">
    <w:p w:rsidR="009E0DB7" w:rsidRDefault="009E0DB7">
      <w:pPr>
        <w:pStyle w:val="CommentText"/>
      </w:pPr>
      <w:r>
        <w:rPr>
          <w:rStyle w:val="CommentReference"/>
        </w:rPr>
        <w:annotationRef/>
      </w:r>
      <w:r>
        <w:t>D</w:t>
      </w:r>
      <w:r w:rsidRPr="00F90B57">
        <w:t>evil's advocate</w:t>
      </w:r>
      <w:r>
        <w:t xml:space="preserve"> may argue that “most dimensions” favor similarity, hence, NHST came to the same conclusions. </w:t>
      </w:r>
    </w:p>
    <w:p w:rsidR="009E0DB7" w:rsidRDefault="009E0DB7">
      <w:pPr>
        <w:pStyle w:val="CommentText"/>
      </w:pPr>
    </w:p>
    <w:p w:rsidR="009E0DB7" w:rsidRPr="004D76FB" w:rsidRDefault="009E0DB7">
      <w:pPr>
        <w:pStyle w:val="CommentText"/>
        <w:rPr>
          <w:b/>
        </w:rPr>
      </w:pPr>
      <w:r w:rsidRPr="004D76FB">
        <w:rPr>
          <w:b/>
        </w:rPr>
        <w:t>Given that this is your first example (to show the superiority of Bayesian) it is quite unspectacular.</w:t>
      </w:r>
    </w:p>
  </w:comment>
  <w:comment w:id="22" w:author="Engelhardt, Christopher Robert" w:date="2014-10-14T09:39:00Z" w:initials="cre">
    <w:p w:rsidR="009E0DB7" w:rsidRDefault="009E0DB7">
      <w:pPr>
        <w:pStyle w:val="CommentText"/>
      </w:pPr>
      <w:r>
        <w:rPr>
          <w:rStyle w:val="CommentReference"/>
        </w:rPr>
        <w:annotationRef/>
      </w:r>
      <w:r>
        <w:t xml:space="preserve">Wondering if a re-analysis using a different set of prior beliefs is warranted. This would coincide with my point about why it is necessary to convince a reasonable skeptic that the priors you use are justifiable. </w:t>
      </w:r>
    </w:p>
  </w:comment>
  <w:comment w:id="23" w:author="Dirk Mügge" w:date="2014-10-15T14:47:00Z" w:initials="DM">
    <w:p w:rsidR="009E0DB7" w:rsidRDefault="009E0DB7">
      <w:pPr>
        <w:pStyle w:val="CommentText"/>
      </w:pPr>
      <w:r>
        <w:rPr>
          <w:rStyle w:val="CommentReference"/>
        </w:rPr>
        <w:annotationRef/>
      </w:r>
      <w:r>
        <w:t>IMO contrast analyses should have been applied. ;)</w:t>
      </w:r>
    </w:p>
  </w:comment>
  <w:comment w:id="24" w:author="Dirk Mügge" w:date="2014-10-15T15:05:00Z" w:initials="DM">
    <w:p w:rsidR="009E0DB7" w:rsidRDefault="009E0DB7">
      <w:pPr>
        <w:pStyle w:val="CommentText"/>
      </w:pPr>
      <w:r>
        <w:rPr>
          <w:rStyle w:val="CommentReference"/>
        </w:rPr>
        <w:annotationRef/>
      </w:r>
      <w:r>
        <w:t>Vice versa, arbitrarily increasing sample size would always lead to statistically significant results. But both are no problems for Bayesian testing.</w:t>
      </w:r>
    </w:p>
  </w:comment>
  <w:comment w:id="25" w:author="Dirk Mügge" w:date="2014-10-15T15:08:00Z" w:initials="DM">
    <w:p w:rsidR="009E0DB7" w:rsidRDefault="009E0DB7">
      <w:pPr>
        <w:pStyle w:val="CommentText"/>
      </w:pPr>
      <w:r>
        <w:rPr>
          <w:rStyle w:val="CommentReference"/>
        </w:rPr>
        <w:annotationRef/>
      </w:r>
      <w:r>
        <w:t xml:space="preserve">The manuscript did not convince me that Bayesian testing is the most appropriate and efficient method. The two examples should be more impressive if you want to convince “skeptical” researchers. </w:t>
      </w:r>
    </w:p>
  </w:comment>
  <w:comment w:id="26" w:author="Engelhardt, Christopher Robert" w:date="2014-10-14T09:50:00Z" w:initials="cre">
    <w:p w:rsidR="009E0DB7" w:rsidRDefault="009E0DB7">
      <w:pPr>
        <w:pStyle w:val="CommentText"/>
      </w:pPr>
      <w:r>
        <w:rPr>
          <w:rStyle w:val="CommentReference"/>
        </w:rPr>
        <w:annotationRef/>
      </w:r>
      <w:r>
        <w:t xml:space="preserve">And penalized, potentially. Large sample pilot studies are tough to run, dude. </w:t>
      </w:r>
    </w:p>
  </w:comment>
  <w:comment w:id="27" w:author="Joe" w:date="2014-10-07T09:34:00Z" w:initials="J">
    <w:p w:rsidR="009E0DB7" w:rsidRDefault="009E0DB7">
      <w:pPr>
        <w:pStyle w:val="CommentText"/>
      </w:pPr>
      <w:r>
        <w:rPr>
          <w:rStyle w:val="CommentReference"/>
        </w:rPr>
        <w:annotationRef/>
      </w:r>
      <w:r>
        <w:t>Transition needed.</w:t>
      </w:r>
    </w:p>
  </w:comment>
  <w:comment w:id="29" w:author="Dirk Mügge" w:date="2014-10-15T15:20:00Z" w:initials="DM">
    <w:p w:rsidR="009E0DB7" w:rsidRDefault="009E0DB7">
      <w:pPr>
        <w:pStyle w:val="CommentText"/>
      </w:pPr>
      <w:r>
        <w:rPr>
          <w:rStyle w:val="CommentReference"/>
        </w:rPr>
        <w:annotationRef/>
      </w:r>
      <w:r>
        <w:t>No APA style or why is the page missing?</w:t>
      </w:r>
    </w:p>
  </w:comment>
  <w:comment w:id="30" w:author="Engelhardt, Christopher Robert" w:date="2014-10-14T09:54:00Z" w:initials="cre">
    <w:p w:rsidR="009E0DB7" w:rsidRDefault="009E0DB7">
      <w:pPr>
        <w:pStyle w:val="CommentText"/>
      </w:pPr>
      <w:r>
        <w:rPr>
          <w:rStyle w:val="CommentReference"/>
        </w:rPr>
        <w:annotationRef/>
      </w:r>
      <w:r>
        <w:t>Don’t hold back.</w:t>
      </w:r>
    </w:p>
  </w:comment>
  <w:comment w:id="31" w:author="Dirk Mügge" w:date="2014-10-15T15:30:00Z" w:initials="DM">
    <w:p w:rsidR="009E0DB7" w:rsidRDefault="009E0DB7" w:rsidP="00DD6FCC">
      <w:pPr>
        <w:autoSpaceDE w:val="0"/>
        <w:autoSpaceDN w:val="0"/>
        <w:adjustRightInd w:val="0"/>
        <w:spacing w:after="0" w:line="240" w:lineRule="auto"/>
        <w:ind w:left="720" w:hanging="720"/>
        <w:rPr>
          <w:rFonts w:ascii="Segoe UI" w:hAnsi="Segoe UI" w:cs="Segoe UI"/>
          <w:sz w:val="18"/>
          <w:szCs w:val="18"/>
          <w:lang w:val="de-AT"/>
        </w:rPr>
      </w:pPr>
      <w:r>
        <w:rPr>
          <w:rStyle w:val="CommentReference"/>
        </w:rPr>
        <w:annotationRef/>
      </w:r>
      <w:r>
        <w:t xml:space="preserve">But should this be the main argument? I don’t think so. See </w:t>
      </w:r>
      <w:r>
        <w:br/>
      </w:r>
      <w:r w:rsidRPr="00DD6FCC">
        <w:rPr>
          <w:rFonts w:ascii="Segoe UI" w:hAnsi="Segoe UI" w:cs="Segoe UI"/>
          <w:sz w:val="18"/>
          <w:szCs w:val="18"/>
        </w:rPr>
        <w:t xml:space="preserve">O'Keefe, D. J. (2007). Brief Report: Post Hoc Power, Observed Power, A Priori Power, Retrospective Power, Prospective Power, Achieved Power: Sorting Out Appropriate Uses of Statistical Power Analyses. </w:t>
      </w:r>
      <w:r>
        <w:rPr>
          <w:rFonts w:ascii="Segoe UI" w:hAnsi="Segoe UI" w:cs="Segoe UI"/>
          <w:i/>
          <w:iCs/>
          <w:sz w:val="18"/>
          <w:szCs w:val="18"/>
          <w:lang w:val="de-AT"/>
        </w:rPr>
        <w:t>Communication Methods and Measures, 1</w:t>
      </w:r>
      <w:r>
        <w:rPr>
          <w:rFonts w:ascii="Segoe UI" w:hAnsi="Segoe UI" w:cs="Segoe UI"/>
          <w:sz w:val="18"/>
          <w:szCs w:val="18"/>
          <w:lang w:val="de-AT"/>
        </w:rPr>
        <w:t>(4), 291-299.</w:t>
      </w:r>
    </w:p>
    <w:p w:rsidR="009E0DB7" w:rsidRDefault="009E0DB7">
      <w:pPr>
        <w:pStyle w:val="CommentText"/>
      </w:pPr>
    </w:p>
  </w:comment>
  <w:comment w:id="32" w:author="bartholowlab" w:date="2014-10-06T13:59:00Z" w:initials="b">
    <w:p w:rsidR="009E0DB7" w:rsidRDefault="009E0DB7">
      <w:pPr>
        <w:pStyle w:val="CommentText"/>
      </w:pPr>
      <w:r>
        <w:rPr>
          <w:rStyle w:val="CommentReference"/>
        </w:rPr>
        <w:annotationRef/>
      </w:r>
      <w:r>
        <w:t>Can turn the bracketed segments into ellipses.</w:t>
      </w:r>
    </w:p>
  </w:comment>
  <w:comment w:id="33" w:author="Dirk Mügge" w:date="2014-10-15T15:37:00Z" w:initials="DM">
    <w:p w:rsidR="009E0DB7" w:rsidRDefault="009E0DB7">
      <w:pPr>
        <w:pStyle w:val="CommentText"/>
      </w:pPr>
      <w:r>
        <w:rPr>
          <w:rStyle w:val="CommentReference"/>
        </w:rPr>
        <w:annotationRef/>
      </w:r>
      <w:r>
        <w:t xml:space="preserve">Is “this” a reference to Ferguson’s paper or to the present manuscript? </w:t>
      </w:r>
    </w:p>
  </w:comment>
  <w:comment w:id="34" w:author="bartholowlab" w:date="2014-11-17T21:07:00Z" w:initials="b">
    <w:p w:rsidR="009E0DB7" w:rsidRDefault="009E0DB7">
      <w:pPr>
        <w:pStyle w:val="CommentText"/>
      </w:pPr>
      <w:r>
        <w:rPr>
          <w:rStyle w:val="CommentReference"/>
        </w:rPr>
        <w:annotationRef/>
      </w:r>
      <w:r>
        <w:t>I don’t know how to get a “credibility interval”.</w:t>
      </w:r>
    </w:p>
  </w:comment>
  <w:comment w:id="35" w:author="bartholowlab" w:date="2014-10-07T15:01:00Z" w:initials="b">
    <w:p w:rsidR="009E0DB7" w:rsidRDefault="009E0DB7">
      <w:pPr>
        <w:pStyle w:val="CommentText"/>
      </w:pPr>
      <w:r>
        <w:rPr>
          <w:rStyle w:val="CommentReference"/>
        </w:rPr>
        <w:annotationRef/>
      </w:r>
      <w:r>
        <w:t>Jeff: you say this is overstating the evidence for the null relative to the meta-analysis. I think that people actually take this stupid model seriously and place a lot of emphasis on this model. (</w:t>
      </w:r>
      <w:proofErr w:type="gramStart"/>
      <w:r>
        <w:t>see</w:t>
      </w:r>
      <w:proofErr w:type="gramEnd"/>
      <w:r>
        <w:t xml:space="preserve"> Brad Bushman “Broad Consensus that violent media increase child aggression” </w:t>
      </w:r>
      <w:hyperlink r:id="rId1" w:history="1">
        <w:r w:rsidRPr="00A10820">
          <w:rPr>
            <w:rStyle w:val="Hyperlink"/>
          </w:rPr>
          <w:t>http://news.osu.edu/news/2014/10/06/broad-consensus-that-violent-media-increase-child-aggression/</w:t>
        </w:r>
      </w:hyperlink>
      <w:r>
        <w:t>)</w:t>
      </w:r>
    </w:p>
    <w:p w:rsidR="009E0DB7" w:rsidRDefault="009E0DB7">
      <w:pPr>
        <w:pStyle w:val="CommentText"/>
      </w:pPr>
    </w:p>
    <w:p w:rsidR="009E0DB7" w:rsidRPr="006C6F26" w:rsidRDefault="009E0DB7">
      <w:pPr>
        <w:pStyle w:val="CommentText"/>
      </w:pPr>
      <w:r>
        <w:t>If the effect is somewhere in between, well, that’s why we’ve got H</w:t>
      </w:r>
      <w:r>
        <w:rPr>
          <w:vertAlign w:val="subscript"/>
        </w:rPr>
        <w:t>A1</w:t>
      </w:r>
      <w:r>
        <w:t xml:space="preserve"> on the default prior. </w:t>
      </w:r>
    </w:p>
  </w:comment>
  <w:comment w:id="36" w:author="bartholowlab" w:date="2014-11-17T21:43:00Z" w:initials="b">
    <w:p w:rsidR="009E0DB7" w:rsidRDefault="009E0DB7">
      <w:pPr>
        <w:pStyle w:val="CommentText"/>
      </w:pPr>
      <w:r>
        <w:rPr>
          <w:rStyle w:val="CommentReference"/>
        </w:rPr>
        <w:annotationRef/>
      </w:r>
      <w:r>
        <w:t>Need to mention that HA2 changes depending on the particular outcome we’re talking about.</w:t>
      </w:r>
    </w:p>
  </w:comment>
  <w:comment w:id="37" w:author="bartholowlab" w:date="2014-10-09T16:56:00Z" w:initials="b">
    <w:p w:rsidR="009E0DB7" w:rsidRDefault="009E0DB7">
      <w:pPr>
        <w:pStyle w:val="CommentText"/>
      </w:pPr>
      <w:r>
        <w:rPr>
          <w:rStyle w:val="CommentReference"/>
        </w:rPr>
        <w:annotationRef/>
      </w:r>
      <w:r>
        <w:t>Is there a better citation for the SHS or did it really just grow out of a subsection of the MAACL</w:t>
      </w:r>
    </w:p>
  </w:comment>
  <w:comment w:id="38" w:author="Dirk Mügge" w:date="2014-10-15T17:28:00Z" w:initials="DM">
    <w:p w:rsidR="009E0DB7" w:rsidRDefault="009E0DB7">
      <w:pPr>
        <w:pStyle w:val="CommentText"/>
      </w:pPr>
      <w:r>
        <w:rPr>
          <w:rStyle w:val="CommentReference"/>
        </w:rPr>
        <w:annotationRef/>
      </w:r>
      <w:r>
        <w:t>Looks like the expectations about the game explained the effect, not the actual content.</w:t>
      </w:r>
    </w:p>
  </w:comment>
  <w:comment w:id="39" w:author="Dirk Mügge" w:date="2014-10-15T17:30:00Z" w:initials="DM">
    <w:p w:rsidR="009E0DB7" w:rsidRDefault="009E0DB7">
      <w:pPr>
        <w:pStyle w:val="CommentText"/>
      </w:pPr>
      <w:r>
        <w:rPr>
          <w:rStyle w:val="CommentReference"/>
        </w:rPr>
        <w:annotationRef/>
      </w:r>
      <w:r>
        <w:t>An advocate of NHST may argue that NHST supports the alternative hypothesis and, hence, the benefit of Bayesian testing is small.</w:t>
      </w:r>
    </w:p>
  </w:comment>
  <w:comment w:id="42" w:author="bartholowlab" w:date="2014-10-14T09:12:00Z" w:initials="b">
    <w:p w:rsidR="009E0DB7" w:rsidRDefault="009E0DB7">
      <w:pPr>
        <w:pStyle w:val="CommentText"/>
      </w:pPr>
      <w:r>
        <w:rPr>
          <w:rStyle w:val="CommentReference"/>
        </w:rPr>
        <w:annotationRef/>
      </w:r>
      <w:r>
        <w:t>Word choice</w:t>
      </w:r>
    </w:p>
  </w:comment>
  <w:comment w:id="43" w:author="Engelhardt, Christopher Robert" w:date="2014-10-14T10:10:00Z" w:initials="cre">
    <w:p w:rsidR="009E0DB7" w:rsidRDefault="009E0DB7">
      <w:pPr>
        <w:pStyle w:val="CommentText"/>
      </w:pPr>
      <w:r>
        <w:rPr>
          <w:rStyle w:val="CommentReference"/>
        </w:rPr>
        <w:annotationRef/>
      </w:r>
      <w:r>
        <w:t xml:space="preserve">I recall seeing that the CRTT is a valid measure, not that certain quant strategies are valid. But the argument holds all the same. If the quant strategies correlate with dispositional aggression or whatever, those are the measures to be used in subsequent research, because they are valid, and not these other weird quantification strategies, unless they are validated. </w:t>
      </w:r>
    </w:p>
    <w:p w:rsidR="009E0DB7" w:rsidRDefault="009E0DB7">
      <w:pPr>
        <w:pStyle w:val="CommentText"/>
      </w:pPr>
    </w:p>
    <w:p w:rsidR="009E0DB7" w:rsidRDefault="009E0DB7">
      <w:pPr>
        <w:pStyle w:val="CommentText"/>
      </w:pPr>
      <w:r>
        <w:t xml:space="preserve">Shit – we should run our own validation study at some point. </w:t>
      </w:r>
    </w:p>
  </w:comment>
  <w:comment w:id="44" w:author="bartholowlab" w:date="2014-10-14T09:12:00Z" w:initials="b">
    <w:p w:rsidR="009E0DB7" w:rsidRDefault="009E0DB7">
      <w:pPr>
        <w:pStyle w:val="CommentText"/>
      </w:pPr>
      <w:r>
        <w:rPr>
          <w:rStyle w:val="CommentReference"/>
        </w:rPr>
        <w:annotationRef/>
      </w:r>
      <w:r>
        <w:t>If I can’t get the citations this sentence is garbage</w:t>
      </w:r>
    </w:p>
  </w:comment>
  <w:comment w:id="40" w:author="bartholowlab" w:date="2014-11-17T21:50:00Z" w:initials="b">
    <w:p w:rsidR="009E0DB7" w:rsidRDefault="009E0DB7">
      <w:pPr>
        <w:pStyle w:val="CommentText"/>
      </w:pPr>
      <w:r>
        <w:rPr>
          <w:rStyle w:val="CommentReference"/>
        </w:rPr>
        <w:annotationRef/>
      </w:r>
      <w:r>
        <w:t>Considering deletion.</w:t>
      </w:r>
    </w:p>
  </w:comment>
  <w:comment w:id="48" w:author="Dirk Mügge" w:date="2014-10-15T18:07:00Z" w:initials="DM">
    <w:p w:rsidR="009E0DB7" w:rsidRDefault="009E0DB7">
      <w:pPr>
        <w:pStyle w:val="CommentText"/>
      </w:pPr>
      <w:r>
        <w:rPr>
          <w:rStyle w:val="CommentReference"/>
        </w:rPr>
        <w:annotationRef/>
      </w:r>
      <w:r>
        <w:t xml:space="preserve">I argue that the definition of “what effect is of practical relevance” is responsible for the VVG debate. Also problematic, the relative effect sizes (e.g., r, d) heavily depend on their operationalization (r=.01 is quite impressive in medicine [alive/dead] but meaningless when using questionnaires). Therefore, meta-analyses are of little use. </w:t>
      </w:r>
    </w:p>
  </w:comment>
  <w:comment w:id="49" w:author="bartholowlab" w:date="2014-10-08T13:04:00Z" w:initials="b">
    <w:p w:rsidR="009E0DB7" w:rsidRDefault="009E0DB7">
      <w:pPr>
        <w:pStyle w:val="CommentText"/>
      </w:pPr>
      <w:r>
        <w:rPr>
          <w:rStyle w:val="CommentReference"/>
        </w:rPr>
        <w:annotationRef/>
      </w:r>
      <w:r>
        <w:t>Maybe I should add an Anderson et al. paper or a smallish-N paper for the effect as counterpoint?</w:t>
      </w:r>
    </w:p>
  </w:comment>
  <w:comment w:id="50" w:author="Engelhardt, Christopher Robert" w:date="2014-10-14T10:13:00Z" w:initials="cre">
    <w:p w:rsidR="009E0DB7" w:rsidRDefault="009E0DB7">
      <w:pPr>
        <w:pStyle w:val="CommentText"/>
      </w:pPr>
      <w:r>
        <w:rPr>
          <w:rStyle w:val="CommentReference"/>
        </w:rPr>
        <w:annotationRef/>
      </w:r>
      <w:r>
        <w:t xml:space="preserve">Yes! After reading this, the one thing I found to be missing was the bit on people who have found “significant” results that, when interpreted through the lens of BF, actually support the null. </w:t>
      </w:r>
    </w:p>
  </w:comment>
  <w:comment w:id="51" w:author="bartholowlab" w:date="2014-10-09T12:12:00Z" w:initials="b">
    <w:p w:rsidR="009E0DB7" w:rsidRDefault="009E0DB7">
      <w:pPr>
        <w:pStyle w:val="CommentText"/>
      </w:pPr>
      <w:r>
        <w:rPr>
          <w:rStyle w:val="CommentReference"/>
        </w:rPr>
        <w:annotationRef/>
      </w:r>
      <w:r>
        <w:t>Check APA formatting.</w:t>
      </w:r>
    </w:p>
  </w:comment>
  <w:comment w:id="138" w:author="bartholowlab" w:date="2014-11-02T19:03:00Z" w:initials="b">
    <w:p w:rsidR="009E0DB7" w:rsidRDefault="009E0DB7">
      <w:pPr>
        <w:pStyle w:val="CommentText"/>
      </w:pPr>
      <w:r>
        <w:rPr>
          <w:rStyle w:val="CommentReference"/>
        </w:rPr>
        <w:annotationRef/>
      </w:r>
      <w:r>
        <w:t>Mention #groups, study design, etc.</w:t>
      </w:r>
    </w:p>
  </w:comment>
  <w:comment w:id="139" w:author="bartholowlab" w:date="2014-11-02T19:02:00Z" w:initials="b">
    <w:p w:rsidR="009E0DB7" w:rsidRDefault="009E0DB7">
      <w:pPr>
        <w:pStyle w:val="CommentText"/>
      </w:pPr>
      <w:r>
        <w:rPr>
          <w:rStyle w:val="CommentReference"/>
        </w:rPr>
        <w:annotationRef/>
      </w:r>
      <w:r>
        <w:t>2 (within) x 3 (between)</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0DB7" w:rsidRDefault="009E0DB7" w:rsidP="007B41C0">
      <w:pPr>
        <w:spacing w:after="0" w:line="240" w:lineRule="auto"/>
      </w:pPr>
      <w:r>
        <w:separator/>
      </w:r>
    </w:p>
  </w:endnote>
  <w:endnote w:type="continuationSeparator" w:id="0">
    <w:p w:rsidR="009E0DB7" w:rsidRDefault="009E0DB7" w:rsidP="007B41C0">
      <w:pPr>
        <w:spacing w:after="0" w:line="240" w:lineRule="auto"/>
      </w:pPr>
      <w:r>
        <w:continuationSeparator/>
      </w:r>
    </w:p>
  </w:endnote>
  <w:endnote w:type="continuationNotice" w:id="1">
    <w:p w:rsidR="009E0DB7" w:rsidRDefault="009E0DB7">
      <w:pPr>
        <w:spacing w:after="0" w:line="240" w:lineRule="auto"/>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0DB7" w:rsidRDefault="009E0DB7" w:rsidP="007B41C0">
      <w:pPr>
        <w:spacing w:after="0" w:line="240" w:lineRule="auto"/>
      </w:pPr>
      <w:r>
        <w:separator/>
      </w:r>
    </w:p>
  </w:footnote>
  <w:footnote w:type="continuationSeparator" w:id="0">
    <w:p w:rsidR="009E0DB7" w:rsidRDefault="009E0DB7" w:rsidP="007B41C0">
      <w:pPr>
        <w:spacing w:after="0" w:line="240" w:lineRule="auto"/>
      </w:pPr>
      <w:r>
        <w:continuationSeparator/>
      </w:r>
    </w:p>
  </w:footnote>
  <w:footnote w:type="continuationNotice" w:id="1">
    <w:p w:rsidR="009E0DB7" w:rsidRDefault="009E0DB7">
      <w:pPr>
        <w:spacing w:after="0" w:line="240" w:lineRule="auto"/>
      </w:pPr>
    </w:p>
  </w:footnote>
  <w:footnote w:id="2">
    <w:p w:rsidR="009E0DB7" w:rsidRDefault="009E0DB7">
      <w:pPr>
        <w:pStyle w:val="FootnoteText"/>
      </w:pPr>
      <w:r>
        <w:rPr>
          <w:rStyle w:val="FootnoteReference"/>
        </w:rPr>
        <w:footnoteRef/>
      </w:r>
      <w:r>
        <w:t xml:space="preserve"> </w:t>
      </w:r>
      <w:r w:rsidRPr="007B41C0">
        <w:t>While this would seem to invite a multiple comparisons problem, we remind that Bayes Factor expresses evidence, and that multiple comparisons problems are a matter of interpretation, not evidence. “One should not confuse strength of evidence with the probability of obtaining it (Royall, 1997). Evidence is evidence even if, as one increases the circle of what tests are in the “family”, the probability that some of the evidence will be misleading increases.” (</w:t>
      </w:r>
      <w:proofErr w:type="spellStart"/>
      <w:r>
        <w:t>Dienes</w:t>
      </w:r>
      <w:proofErr w:type="spellEnd"/>
      <w:r>
        <w:t>, 2011, pp CITATION NEEDED</w:t>
      </w:r>
      <w:r w:rsidRPr="007B41C0">
        <w:t>)</w:t>
      </w:r>
    </w:p>
  </w:footnote>
  <w:footnote w:id="3">
    <w:p w:rsidR="009E0DB7" w:rsidRDefault="009E0DB7">
      <w:pPr>
        <w:pStyle w:val="FootnoteText"/>
      </w:pPr>
      <w:r>
        <w:rPr>
          <w:rStyle w:val="FootnoteReference"/>
        </w:rPr>
        <w:footnoteRef/>
      </w:r>
      <w:r>
        <w:t xml:space="preserve"> There exist other meta-analyses in this literature (Ferguson &amp; Kilburn; </w:t>
      </w:r>
      <w:proofErr w:type="spellStart"/>
      <w:r>
        <w:t>Greitemeyer</w:t>
      </w:r>
      <w:proofErr w:type="spellEnd"/>
      <w:r>
        <w:t xml:space="preserve"> &amp; </w:t>
      </w:r>
      <w:proofErr w:type="spellStart"/>
      <w:r>
        <w:t>Mugge</w:t>
      </w:r>
      <w:proofErr w:type="spellEnd"/>
      <w:r>
        <w:t xml:space="preserve">; Sherry), but this is the most widely-cited of them. If the researcher is of the opinion that meta-analysis has failed to reveal an effect of violent content on aggressive behavior, he or she can use a JZS Bayes default prior, or, if testing against a hypothesized increase in aggressive behavior, a </w:t>
      </w:r>
      <w:proofErr w:type="spellStart"/>
      <w:r>
        <w:t>uni</w:t>
      </w:r>
      <w:proofErr w:type="spellEnd"/>
      <w:r>
        <w:t>-directional variant thereof. One could also test against a less specific alternative hypothesis that incorporates the uncertainty about meta-analytic conclusions by expanding the variance around H</w:t>
      </w:r>
      <w:r>
        <w:rPr>
          <w:vertAlign w:val="subscript"/>
        </w:rPr>
        <w:t>A2</w:t>
      </w:r>
      <w:r>
        <w:t>’s effect size (e.g. H</w:t>
      </w:r>
      <w:r>
        <w:rPr>
          <w:vertAlign w:val="subscript"/>
        </w:rPr>
        <w:t>A2</w:t>
      </w:r>
      <w:r>
        <w:t xml:space="preserve">: r ~ </w:t>
      </w:r>
      <w:proofErr w:type="gramStart"/>
      <w:r>
        <w:t>N(</w:t>
      </w:r>
      <w:proofErr w:type="gramEnd"/>
      <w:r>
        <w:t xml:space="preserve">mean = .20, </w:t>
      </w:r>
      <w:proofErr w:type="spellStart"/>
      <w:r>
        <w:t>sd</w:t>
      </w:r>
      <w:proofErr w:type="spellEnd"/>
      <w:r>
        <w:t xml:space="preserve"> = .1).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1540120"/>
      <w:docPartObj>
        <w:docPartGallery w:val="Page Numbers (Top of Page)"/>
        <w:docPartUnique/>
      </w:docPartObj>
    </w:sdtPr>
    <w:sdtEndPr>
      <w:rPr>
        <w:noProof/>
      </w:rPr>
    </w:sdtEndPr>
    <w:sdtContent>
      <w:p w:rsidR="009E0DB7" w:rsidRDefault="009E0DB7">
        <w:pPr>
          <w:pStyle w:val="Header"/>
          <w:jc w:val="right"/>
        </w:pPr>
        <w:fldSimple w:instr=" PAGE   \* MERGEFORMAT ">
          <w:r w:rsidR="00BB27D7">
            <w:rPr>
              <w:noProof/>
            </w:rPr>
            <w:t>13</w:t>
          </w:r>
        </w:fldSimple>
      </w:p>
    </w:sdtContent>
  </w:sdt>
  <w:p w:rsidR="009E0DB7" w:rsidRDefault="009E0DB7" w:rsidP="0071087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 w:id="1"/>
  </w:footnotePr>
  <w:endnotePr>
    <w:endnote w:id="-1"/>
    <w:endnote w:id="0"/>
    <w:endnote w:id="1"/>
  </w:endnotePr>
  <w:compat/>
  <w:rsids>
    <w:rsidRoot w:val="00D71DB0"/>
    <w:rsid w:val="00011737"/>
    <w:rsid w:val="00011D68"/>
    <w:rsid w:val="0002663B"/>
    <w:rsid w:val="00027EE5"/>
    <w:rsid w:val="00031C7A"/>
    <w:rsid w:val="00053D2A"/>
    <w:rsid w:val="00055DD8"/>
    <w:rsid w:val="00067C46"/>
    <w:rsid w:val="000732C5"/>
    <w:rsid w:val="000871A6"/>
    <w:rsid w:val="00091732"/>
    <w:rsid w:val="000A2FA4"/>
    <w:rsid w:val="000A751E"/>
    <w:rsid w:val="000F3281"/>
    <w:rsid w:val="000F76FA"/>
    <w:rsid w:val="00106C1E"/>
    <w:rsid w:val="001438FC"/>
    <w:rsid w:val="00147741"/>
    <w:rsid w:val="001657D3"/>
    <w:rsid w:val="00167F27"/>
    <w:rsid w:val="0018187E"/>
    <w:rsid w:val="00186D17"/>
    <w:rsid w:val="00194DFB"/>
    <w:rsid w:val="002072CF"/>
    <w:rsid w:val="0021239F"/>
    <w:rsid w:val="00224345"/>
    <w:rsid w:val="00227C80"/>
    <w:rsid w:val="00237593"/>
    <w:rsid w:val="00241868"/>
    <w:rsid w:val="00241AEC"/>
    <w:rsid w:val="002479F9"/>
    <w:rsid w:val="00261C0F"/>
    <w:rsid w:val="00271ACE"/>
    <w:rsid w:val="0029362F"/>
    <w:rsid w:val="002B0EB2"/>
    <w:rsid w:val="002B2B51"/>
    <w:rsid w:val="002C2919"/>
    <w:rsid w:val="002C2947"/>
    <w:rsid w:val="002C709C"/>
    <w:rsid w:val="002D3DC9"/>
    <w:rsid w:val="002D4287"/>
    <w:rsid w:val="002E321B"/>
    <w:rsid w:val="00306946"/>
    <w:rsid w:val="0032755D"/>
    <w:rsid w:val="00357017"/>
    <w:rsid w:val="003653F9"/>
    <w:rsid w:val="003746FF"/>
    <w:rsid w:val="00384334"/>
    <w:rsid w:val="00395966"/>
    <w:rsid w:val="003A4BEC"/>
    <w:rsid w:val="003B25EB"/>
    <w:rsid w:val="003C2D09"/>
    <w:rsid w:val="003C4B06"/>
    <w:rsid w:val="003C6205"/>
    <w:rsid w:val="003D2CD5"/>
    <w:rsid w:val="003F0EBC"/>
    <w:rsid w:val="00432495"/>
    <w:rsid w:val="00436246"/>
    <w:rsid w:val="00474331"/>
    <w:rsid w:val="00487303"/>
    <w:rsid w:val="004C3D0D"/>
    <w:rsid w:val="004D3876"/>
    <w:rsid w:val="004D4088"/>
    <w:rsid w:val="004D76FB"/>
    <w:rsid w:val="004E085D"/>
    <w:rsid w:val="004F2996"/>
    <w:rsid w:val="004F2DAB"/>
    <w:rsid w:val="004F5DCA"/>
    <w:rsid w:val="0050603F"/>
    <w:rsid w:val="00507A81"/>
    <w:rsid w:val="005179A0"/>
    <w:rsid w:val="00521335"/>
    <w:rsid w:val="00521A07"/>
    <w:rsid w:val="00543CBC"/>
    <w:rsid w:val="00551C91"/>
    <w:rsid w:val="0056427D"/>
    <w:rsid w:val="005779CC"/>
    <w:rsid w:val="00585575"/>
    <w:rsid w:val="00586448"/>
    <w:rsid w:val="00591DC0"/>
    <w:rsid w:val="005A0ECF"/>
    <w:rsid w:val="005B58F3"/>
    <w:rsid w:val="005C40E6"/>
    <w:rsid w:val="005C7FC3"/>
    <w:rsid w:val="005D311A"/>
    <w:rsid w:val="005D72A7"/>
    <w:rsid w:val="005E7C6D"/>
    <w:rsid w:val="006055D4"/>
    <w:rsid w:val="00607209"/>
    <w:rsid w:val="0061024A"/>
    <w:rsid w:val="0064067E"/>
    <w:rsid w:val="00650E8B"/>
    <w:rsid w:val="00655DD2"/>
    <w:rsid w:val="00660BB8"/>
    <w:rsid w:val="00661722"/>
    <w:rsid w:val="006700EC"/>
    <w:rsid w:val="00677B41"/>
    <w:rsid w:val="006805CC"/>
    <w:rsid w:val="006A0394"/>
    <w:rsid w:val="006B44E5"/>
    <w:rsid w:val="006C4016"/>
    <w:rsid w:val="006C6F26"/>
    <w:rsid w:val="006E5437"/>
    <w:rsid w:val="006F455F"/>
    <w:rsid w:val="0070246A"/>
    <w:rsid w:val="00710871"/>
    <w:rsid w:val="00723E51"/>
    <w:rsid w:val="00731A00"/>
    <w:rsid w:val="00744173"/>
    <w:rsid w:val="00746C89"/>
    <w:rsid w:val="00777E68"/>
    <w:rsid w:val="007933B0"/>
    <w:rsid w:val="007A1933"/>
    <w:rsid w:val="007A75AF"/>
    <w:rsid w:val="007B41C0"/>
    <w:rsid w:val="007B7BE6"/>
    <w:rsid w:val="007D11EE"/>
    <w:rsid w:val="007D59A0"/>
    <w:rsid w:val="007E36E3"/>
    <w:rsid w:val="007F3503"/>
    <w:rsid w:val="007F5856"/>
    <w:rsid w:val="008007EE"/>
    <w:rsid w:val="00833943"/>
    <w:rsid w:val="00835F0C"/>
    <w:rsid w:val="0085151D"/>
    <w:rsid w:val="00853BA6"/>
    <w:rsid w:val="00856F16"/>
    <w:rsid w:val="00891433"/>
    <w:rsid w:val="008A202A"/>
    <w:rsid w:val="008A534A"/>
    <w:rsid w:val="008B4B2A"/>
    <w:rsid w:val="008D35A1"/>
    <w:rsid w:val="008E118B"/>
    <w:rsid w:val="00917FB5"/>
    <w:rsid w:val="0095271F"/>
    <w:rsid w:val="00953484"/>
    <w:rsid w:val="009538A3"/>
    <w:rsid w:val="00953FAB"/>
    <w:rsid w:val="00970001"/>
    <w:rsid w:val="00973433"/>
    <w:rsid w:val="0098217C"/>
    <w:rsid w:val="00996435"/>
    <w:rsid w:val="0099649A"/>
    <w:rsid w:val="009A7E7E"/>
    <w:rsid w:val="009B764A"/>
    <w:rsid w:val="009C3A9A"/>
    <w:rsid w:val="009C4204"/>
    <w:rsid w:val="009D0168"/>
    <w:rsid w:val="009D1EEA"/>
    <w:rsid w:val="009E0DB7"/>
    <w:rsid w:val="009F6300"/>
    <w:rsid w:val="009F689E"/>
    <w:rsid w:val="00A05144"/>
    <w:rsid w:val="00A32F69"/>
    <w:rsid w:val="00A57223"/>
    <w:rsid w:val="00A6263A"/>
    <w:rsid w:val="00A67377"/>
    <w:rsid w:val="00A67872"/>
    <w:rsid w:val="00A92BF3"/>
    <w:rsid w:val="00A92D1E"/>
    <w:rsid w:val="00AA5587"/>
    <w:rsid w:val="00AA58DD"/>
    <w:rsid w:val="00AB0A33"/>
    <w:rsid w:val="00AB5DA6"/>
    <w:rsid w:val="00AE0DB3"/>
    <w:rsid w:val="00AE31E9"/>
    <w:rsid w:val="00AE5548"/>
    <w:rsid w:val="00AF6639"/>
    <w:rsid w:val="00B03475"/>
    <w:rsid w:val="00B27E6E"/>
    <w:rsid w:val="00B37E16"/>
    <w:rsid w:val="00B41343"/>
    <w:rsid w:val="00B44834"/>
    <w:rsid w:val="00B57ECA"/>
    <w:rsid w:val="00B712A8"/>
    <w:rsid w:val="00B81CCA"/>
    <w:rsid w:val="00B87B1B"/>
    <w:rsid w:val="00B90207"/>
    <w:rsid w:val="00BA7183"/>
    <w:rsid w:val="00BB27D7"/>
    <w:rsid w:val="00BB2B06"/>
    <w:rsid w:val="00BB4E7D"/>
    <w:rsid w:val="00BC49A9"/>
    <w:rsid w:val="00BE04E3"/>
    <w:rsid w:val="00BF099B"/>
    <w:rsid w:val="00C10CE9"/>
    <w:rsid w:val="00C15C32"/>
    <w:rsid w:val="00C25E3F"/>
    <w:rsid w:val="00C35968"/>
    <w:rsid w:val="00C47553"/>
    <w:rsid w:val="00C535C4"/>
    <w:rsid w:val="00C90438"/>
    <w:rsid w:val="00C9090F"/>
    <w:rsid w:val="00C92B8C"/>
    <w:rsid w:val="00CA3720"/>
    <w:rsid w:val="00CB0963"/>
    <w:rsid w:val="00CB12C5"/>
    <w:rsid w:val="00CB33CC"/>
    <w:rsid w:val="00CD30DD"/>
    <w:rsid w:val="00CD5A32"/>
    <w:rsid w:val="00CE13F5"/>
    <w:rsid w:val="00CE1C70"/>
    <w:rsid w:val="00CE4DB0"/>
    <w:rsid w:val="00CF5C84"/>
    <w:rsid w:val="00CF723A"/>
    <w:rsid w:val="00D000DA"/>
    <w:rsid w:val="00D12FBF"/>
    <w:rsid w:val="00D179C7"/>
    <w:rsid w:val="00D26D42"/>
    <w:rsid w:val="00D40E8A"/>
    <w:rsid w:val="00D424FC"/>
    <w:rsid w:val="00D4449D"/>
    <w:rsid w:val="00D5153E"/>
    <w:rsid w:val="00D51AC6"/>
    <w:rsid w:val="00D71DB0"/>
    <w:rsid w:val="00D767BD"/>
    <w:rsid w:val="00D83F1C"/>
    <w:rsid w:val="00DA0187"/>
    <w:rsid w:val="00DB2581"/>
    <w:rsid w:val="00DC0231"/>
    <w:rsid w:val="00DC3EB3"/>
    <w:rsid w:val="00DD6FCC"/>
    <w:rsid w:val="00E30D8F"/>
    <w:rsid w:val="00E31E94"/>
    <w:rsid w:val="00E3384F"/>
    <w:rsid w:val="00E36198"/>
    <w:rsid w:val="00E56861"/>
    <w:rsid w:val="00E56A8B"/>
    <w:rsid w:val="00E5743A"/>
    <w:rsid w:val="00E8044E"/>
    <w:rsid w:val="00E853F0"/>
    <w:rsid w:val="00ED25F3"/>
    <w:rsid w:val="00EE3FB8"/>
    <w:rsid w:val="00EE6C0B"/>
    <w:rsid w:val="00F25A46"/>
    <w:rsid w:val="00F52B2A"/>
    <w:rsid w:val="00F8101F"/>
    <w:rsid w:val="00F90B57"/>
    <w:rsid w:val="00FA201E"/>
    <w:rsid w:val="00FE69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 w:type="paragraph" w:styleId="DocumentMap">
    <w:name w:val="Document Map"/>
    <w:basedOn w:val="Normal"/>
    <w:link w:val="DocumentMapChar"/>
    <w:uiPriority w:val="99"/>
    <w:semiHidden/>
    <w:unhideWhenUsed/>
    <w:rsid w:val="00C4755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475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217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41343"/>
    <w:rPr>
      <w:sz w:val="16"/>
      <w:szCs w:val="16"/>
    </w:rPr>
  </w:style>
  <w:style w:type="paragraph" w:styleId="CommentText">
    <w:name w:val="annotation text"/>
    <w:basedOn w:val="Normal"/>
    <w:link w:val="CommentTextChar"/>
    <w:uiPriority w:val="99"/>
    <w:unhideWhenUsed/>
    <w:rsid w:val="00B41343"/>
    <w:pPr>
      <w:spacing w:line="240" w:lineRule="auto"/>
    </w:pPr>
    <w:rPr>
      <w:sz w:val="20"/>
      <w:szCs w:val="20"/>
    </w:rPr>
  </w:style>
  <w:style w:type="character" w:customStyle="1" w:styleId="CommentTextChar">
    <w:name w:val="Comment Text Char"/>
    <w:basedOn w:val="DefaultParagraphFont"/>
    <w:link w:val="CommentText"/>
    <w:uiPriority w:val="99"/>
    <w:rsid w:val="00B41343"/>
    <w:rPr>
      <w:sz w:val="20"/>
      <w:szCs w:val="20"/>
    </w:rPr>
  </w:style>
  <w:style w:type="paragraph" w:styleId="CommentSubject">
    <w:name w:val="annotation subject"/>
    <w:basedOn w:val="CommentText"/>
    <w:next w:val="CommentText"/>
    <w:link w:val="CommentSubjectChar"/>
    <w:uiPriority w:val="99"/>
    <w:semiHidden/>
    <w:unhideWhenUsed/>
    <w:rsid w:val="00B41343"/>
    <w:rPr>
      <w:b/>
      <w:bCs/>
    </w:rPr>
  </w:style>
  <w:style w:type="character" w:customStyle="1" w:styleId="CommentSubjectChar">
    <w:name w:val="Comment Subject Char"/>
    <w:basedOn w:val="CommentTextChar"/>
    <w:link w:val="CommentSubject"/>
    <w:uiPriority w:val="99"/>
    <w:semiHidden/>
    <w:rsid w:val="00B41343"/>
    <w:rPr>
      <w:b/>
      <w:bCs/>
      <w:sz w:val="20"/>
      <w:szCs w:val="20"/>
    </w:rPr>
  </w:style>
  <w:style w:type="paragraph" w:styleId="BalloonText">
    <w:name w:val="Balloon Text"/>
    <w:basedOn w:val="Normal"/>
    <w:link w:val="BalloonTextChar"/>
    <w:uiPriority w:val="99"/>
    <w:semiHidden/>
    <w:unhideWhenUsed/>
    <w:rsid w:val="00B413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1343"/>
    <w:rPr>
      <w:rFonts w:ascii="Tahoma" w:hAnsi="Tahoma" w:cs="Tahoma"/>
      <w:sz w:val="16"/>
      <w:szCs w:val="16"/>
    </w:rPr>
  </w:style>
  <w:style w:type="paragraph" w:styleId="FootnoteText">
    <w:name w:val="footnote text"/>
    <w:basedOn w:val="Normal"/>
    <w:link w:val="FootnoteTextChar"/>
    <w:uiPriority w:val="99"/>
    <w:semiHidden/>
    <w:unhideWhenUsed/>
    <w:rsid w:val="007B41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41C0"/>
    <w:rPr>
      <w:sz w:val="20"/>
      <w:szCs w:val="20"/>
    </w:rPr>
  </w:style>
  <w:style w:type="character" w:styleId="FootnoteReference">
    <w:name w:val="footnote reference"/>
    <w:basedOn w:val="DefaultParagraphFont"/>
    <w:uiPriority w:val="99"/>
    <w:semiHidden/>
    <w:unhideWhenUsed/>
    <w:rsid w:val="007B41C0"/>
    <w:rPr>
      <w:vertAlign w:val="superscript"/>
    </w:rPr>
  </w:style>
  <w:style w:type="character" w:styleId="Hyperlink">
    <w:name w:val="Hyperlink"/>
    <w:basedOn w:val="DefaultParagraphFont"/>
    <w:uiPriority w:val="99"/>
    <w:unhideWhenUsed/>
    <w:rsid w:val="006C6F26"/>
    <w:rPr>
      <w:color w:val="0000FF" w:themeColor="hyperlink"/>
      <w:u w:val="single"/>
    </w:rPr>
  </w:style>
  <w:style w:type="paragraph" w:styleId="Header">
    <w:name w:val="header"/>
    <w:basedOn w:val="Normal"/>
    <w:link w:val="HeaderChar"/>
    <w:uiPriority w:val="99"/>
    <w:unhideWhenUsed/>
    <w:rsid w:val="005C7F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7FC3"/>
  </w:style>
  <w:style w:type="paragraph" w:styleId="Footer">
    <w:name w:val="footer"/>
    <w:basedOn w:val="Normal"/>
    <w:link w:val="FooterChar"/>
    <w:uiPriority w:val="99"/>
    <w:unhideWhenUsed/>
    <w:rsid w:val="005C7F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7FC3"/>
  </w:style>
  <w:style w:type="paragraph" w:styleId="Revision">
    <w:name w:val="Revision"/>
    <w:hidden/>
    <w:uiPriority w:val="99"/>
    <w:semiHidden/>
    <w:rsid w:val="005C7FC3"/>
    <w:pPr>
      <w:spacing w:after="0" w:line="240" w:lineRule="auto"/>
    </w:pPr>
  </w:style>
  <w:style w:type="character" w:styleId="FollowedHyperlink">
    <w:name w:val="FollowedHyperlink"/>
    <w:basedOn w:val="DefaultParagraphFont"/>
    <w:uiPriority w:val="99"/>
    <w:semiHidden/>
    <w:unhideWhenUsed/>
    <w:rsid w:val="0095348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24493448">
      <w:bodyDiv w:val="1"/>
      <w:marLeft w:val="0"/>
      <w:marRight w:val="0"/>
      <w:marTop w:val="0"/>
      <w:marBottom w:val="0"/>
      <w:divBdr>
        <w:top w:val="none" w:sz="0" w:space="0" w:color="auto"/>
        <w:left w:val="none" w:sz="0" w:space="0" w:color="auto"/>
        <w:bottom w:val="none" w:sz="0" w:space="0" w:color="auto"/>
        <w:right w:val="none" w:sz="0" w:space="0" w:color="auto"/>
      </w:divBdr>
    </w:div>
    <w:div w:id="289868239">
      <w:bodyDiv w:val="1"/>
      <w:marLeft w:val="0"/>
      <w:marRight w:val="0"/>
      <w:marTop w:val="0"/>
      <w:marBottom w:val="0"/>
      <w:divBdr>
        <w:top w:val="none" w:sz="0" w:space="0" w:color="auto"/>
        <w:left w:val="none" w:sz="0" w:space="0" w:color="auto"/>
        <w:bottom w:val="none" w:sz="0" w:space="0" w:color="auto"/>
        <w:right w:val="none" w:sz="0" w:space="0" w:color="auto"/>
      </w:divBdr>
    </w:div>
    <w:div w:id="483283490">
      <w:bodyDiv w:val="1"/>
      <w:marLeft w:val="0"/>
      <w:marRight w:val="0"/>
      <w:marTop w:val="0"/>
      <w:marBottom w:val="0"/>
      <w:divBdr>
        <w:top w:val="none" w:sz="0" w:space="0" w:color="auto"/>
        <w:left w:val="none" w:sz="0" w:space="0" w:color="auto"/>
        <w:bottom w:val="none" w:sz="0" w:space="0" w:color="auto"/>
        <w:right w:val="none" w:sz="0" w:space="0" w:color="auto"/>
      </w:divBdr>
    </w:div>
    <w:div w:id="1336612736">
      <w:bodyDiv w:val="1"/>
      <w:marLeft w:val="0"/>
      <w:marRight w:val="0"/>
      <w:marTop w:val="0"/>
      <w:marBottom w:val="0"/>
      <w:divBdr>
        <w:top w:val="none" w:sz="0" w:space="0" w:color="auto"/>
        <w:left w:val="none" w:sz="0" w:space="0" w:color="auto"/>
        <w:bottom w:val="none" w:sz="0" w:space="0" w:color="auto"/>
        <w:right w:val="none" w:sz="0" w:space="0" w:color="auto"/>
      </w:divBdr>
    </w:div>
    <w:div w:id="1424035712">
      <w:bodyDiv w:val="1"/>
      <w:marLeft w:val="0"/>
      <w:marRight w:val="0"/>
      <w:marTop w:val="0"/>
      <w:marBottom w:val="0"/>
      <w:divBdr>
        <w:top w:val="none" w:sz="0" w:space="0" w:color="auto"/>
        <w:left w:val="none" w:sz="0" w:space="0" w:color="auto"/>
        <w:bottom w:val="none" w:sz="0" w:space="0" w:color="auto"/>
        <w:right w:val="none" w:sz="0" w:space="0" w:color="auto"/>
      </w:divBdr>
    </w:div>
    <w:div w:id="1753618439">
      <w:bodyDiv w:val="1"/>
      <w:marLeft w:val="0"/>
      <w:marRight w:val="0"/>
      <w:marTop w:val="0"/>
      <w:marBottom w:val="0"/>
      <w:divBdr>
        <w:top w:val="none" w:sz="0" w:space="0" w:color="auto"/>
        <w:left w:val="none" w:sz="0" w:space="0" w:color="auto"/>
        <w:bottom w:val="none" w:sz="0" w:space="0" w:color="auto"/>
        <w:right w:val="none" w:sz="0" w:space="0" w:color="auto"/>
      </w:divBdr>
    </w:div>
    <w:div w:id="186135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news.osu.edu/news/2014/10/06/broad-consensus-that-violent-media-increase-child-aggression/"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pcl.missouri.edu/bf-two-samp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dx.doi.org/10.2139/ssrn.2351926" TargetMode="Externa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hyperlink" Target="http://youtu.be/3lAB1JlbVIM?t=5m28s" TargetMode="External"/><Relationship Id="rId4" Type="http://schemas.openxmlformats.org/officeDocument/2006/relationships/webSettings" Target="webSettings.xml"/><Relationship Id="rId9" Type="http://schemas.openxmlformats.org/officeDocument/2006/relationships/hyperlink" Target="http://www.lifesci.sussex.ac.uk/home/Zoltan_Dienes/inference/Baye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2E344BA-9DFD-41A8-8C17-AAF558ABA2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348</TotalTime>
  <Pages>24</Pages>
  <Words>7956</Words>
  <Characters>45353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bartholowlab</cp:lastModifiedBy>
  <cp:revision>5</cp:revision>
  <cp:lastPrinted>2014-11-17T20:19:00Z</cp:lastPrinted>
  <dcterms:created xsi:type="dcterms:W3CDTF">2014-11-13T05:10:00Z</dcterms:created>
  <dcterms:modified xsi:type="dcterms:W3CDTF">2014-11-18T03:51:00Z</dcterms:modified>
</cp:coreProperties>
</file>